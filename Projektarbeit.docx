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D6D0F8" w14:textId="15A9CB34" w:rsidR="008940D1" w:rsidRPr="00C64BBB" w:rsidRDefault="000C5E82" w:rsidP="00FB552A">
      <w:pPr>
        <w:pStyle w:val="Titel"/>
        <w:ind w:left="0"/>
      </w:pPr>
      <w:r>
        <w:t>Projektarbeit</w:t>
      </w:r>
    </w:p>
    <w:p w14:paraId="6B1B8DDC" w14:textId="0C80FBEB" w:rsidR="00A10665" w:rsidRPr="008321ED" w:rsidRDefault="000C5E82" w:rsidP="00C64BBB">
      <w:pPr>
        <w:pStyle w:val="Untertitel"/>
        <w:rPr>
          <w:i/>
        </w:rPr>
      </w:pPr>
      <w:commentRangeStart w:id="0"/>
      <w:r>
        <w:t>Titel</w:t>
      </w:r>
      <w:commentRangeEnd w:id="0"/>
      <w:r w:rsidR="00431CB6">
        <w:rPr>
          <w:rStyle w:val="Kommentarzeichen"/>
          <w:rFonts w:eastAsiaTheme="minorHAnsi" w:cstheme="minorBidi"/>
          <w:iCs w:val="0"/>
          <w:spacing w:val="0"/>
        </w:rPr>
        <w:commentReference w:id="0"/>
      </w:r>
    </w:p>
    <w:p w14:paraId="1B1E33F9" w14:textId="4FF71197" w:rsidR="00B463B4" w:rsidRPr="00FE365F" w:rsidRDefault="00A10665" w:rsidP="00C64BBB">
      <w:pPr>
        <w:pStyle w:val="DeckblattDaten"/>
      </w:pPr>
      <w:r w:rsidRPr="00FE365F">
        <w:t>Vorgelegt am:</w:t>
      </w:r>
      <w:r w:rsidRPr="00FE365F">
        <w:tab/>
      </w:r>
      <w:r w:rsidR="000C5E82">
        <w:t>19</w:t>
      </w:r>
      <w:r w:rsidR="006D0C23">
        <w:t>. November</w:t>
      </w:r>
      <w:r w:rsidRPr="00FE365F">
        <w:t xml:space="preserve"> </w:t>
      </w:r>
      <w:r w:rsidRPr="00C64BBB">
        <w:t>20</w:t>
      </w:r>
      <w:r w:rsidR="003455FA">
        <w:t>20</w:t>
      </w:r>
      <w:r w:rsidR="006D0C23">
        <w:t xml:space="preserve"> </w:t>
      </w:r>
    </w:p>
    <w:p w14:paraId="5727BD76" w14:textId="04F2BFEA" w:rsidR="000C5E82" w:rsidRDefault="00FE365F" w:rsidP="00CC38B3">
      <w:pPr>
        <w:pStyle w:val="DeckblattDaten"/>
      </w:pPr>
      <w:r w:rsidRPr="00FE365F">
        <w:t>Von:</w:t>
      </w:r>
      <w:r w:rsidRPr="00FE365F">
        <w:tab/>
      </w:r>
      <w:r w:rsidR="000C5E82">
        <w:t>Pascal Böhme</w:t>
      </w:r>
    </w:p>
    <w:p w14:paraId="6323D8EE" w14:textId="25BF07EE" w:rsidR="000C5E82" w:rsidRDefault="000C5E82" w:rsidP="00CC38B3">
      <w:pPr>
        <w:pStyle w:val="DeckblattDaten"/>
      </w:pPr>
      <w:r>
        <w:tab/>
        <w:t>Leon Meuche</w:t>
      </w:r>
    </w:p>
    <w:p w14:paraId="70BCA574" w14:textId="1A666A03" w:rsidR="00FE365F" w:rsidRDefault="000C5E82" w:rsidP="00CC38B3">
      <w:pPr>
        <w:pStyle w:val="DeckblattDaten"/>
      </w:pPr>
      <w:r>
        <w:tab/>
      </w:r>
      <w:r w:rsidR="00FE365F" w:rsidRPr="00FE365F">
        <w:t>Nils Bauer</w:t>
      </w:r>
      <w:r w:rsidR="00FE365F">
        <w:br/>
      </w:r>
      <w:r w:rsidR="00FE365F">
        <w:tab/>
        <w:t>Teichweg 7a</w:t>
      </w:r>
      <w:r w:rsidR="00FE365F">
        <w:br/>
      </w:r>
      <w:r w:rsidR="00FE365F">
        <w:tab/>
        <w:t>09116 Chemnitz</w:t>
      </w:r>
      <w:r>
        <w:br/>
      </w:r>
      <w:r>
        <w:tab/>
        <w:t>Matrikelnummer: 4003259</w:t>
      </w:r>
    </w:p>
    <w:p w14:paraId="102456B8" w14:textId="77777777" w:rsidR="0044113D" w:rsidRDefault="00FE365F" w:rsidP="00CC38B3">
      <w:pPr>
        <w:pStyle w:val="DeckblattDaten"/>
      </w:pPr>
      <w:r>
        <w:t>Studiengang:</w:t>
      </w:r>
      <w:r>
        <w:tab/>
        <w:t>Technische Informatik</w:t>
      </w:r>
    </w:p>
    <w:p w14:paraId="1CEA920D" w14:textId="48866336" w:rsidR="00FE365F" w:rsidRDefault="00FE365F" w:rsidP="000C5E82">
      <w:pPr>
        <w:pStyle w:val="DeckblattDaten"/>
      </w:pPr>
      <w:r>
        <w:t>Seminargruppe:</w:t>
      </w:r>
      <w:r>
        <w:tab/>
        <w:t>4TI18-1</w:t>
      </w:r>
    </w:p>
    <w:p w14:paraId="6CCA9D25" w14:textId="47031008" w:rsidR="00B463B4" w:rsidRDefault="000C5E82" w:rsidP="00730D46">
      <w:pPr>
        <w:pStyle w:val="DeckblattDaten"/>
        <w:ind w:left="2268" w:hanging="2268"/>
      </w:pPr>
      <w:r>
        <w:t>Modul:</w:t>
      </w:r>
      <w:r>
        <w:tab/>
        <w:t>4TI-INT-40</w:t>
      </w:r>
      <w:r w:rsidR="00FE365F">
        <w:br/>
      </w:r>
      <w:r w:rsidR="00FE365F">
        <w:tab/>
      </w:r>
    </w:p>
    <w:p w14:paraId="33FB8044" w14:textId="77777777" w:rsidR="00B463B4" w:rsidRDefault="00B463B4" w:rsidP="00CC38B3">
      <w:pPr>
        <w:pStyle w:val="Listenabsatz"/>
        <w:numPr>
          <w:ilvl w:val="0"/>
          <w:numId w:val="9"/>
        </w:numPr>
      </w:pPr>
      <w:r>
        <w:br w:type="page"/>
      </w:r>
    </w:p>
    <w:p w14:paraId="527472DD" w14:textId="77777777" w:rsidR="007E68C6" w:rsidRPr="00C64BBB" w:rsidRDefault="007E68C6" w:rsidP="00C64BBB">
      <w:pPr>
        <w:pStyle w:val="Gliederungsberschrift"/>
      </w:pPr>
      <w:bookmarkStart w:id="1" w:name="_Toc16666191"/>
      <w:bookmarkStart w:id="2" w:name="_Toc55905711"/>
      <w:r w:rsidRPr="00C64BBB">
        <w:lastRenderedPageBreak/>
        <w:t>Inhaltsverzeichnis</w:t>
      </w:r>
      <w:bookmarkEnd w:id="1"/>
      <w:bookmarkEnd w:id="2"/>
    </w:p>
    <w:p w14:paraId="015F7E23" w14:textId="41130599" w:rsidR="00431CB6" w:rsidRDefault="007E68C6">
      <w:pPr>
        <w:pStyle w:val="Verzeichnis1"/>
        <w:rPr>
          <w:rFonts w:asciiTheme="minorHAnsi" w:eastAsiaTheme="minorEastAsia" w:hAnsiTheme="minorHAnsi"/>
          <w:noProof/>
          <w:sz w:val="22"/>
          <w:lang w:eastAsia="de-DE"/>
          <w14:ligatures w14:val="none"/>
        </w:rPr>
      </w:pPr>
      <w:r>
        <w:rPr>
          <w:rFonts w:eastAsiaTheme="majorEastAsia" w:cstheme="majorBidi"/>
          <w:b/>
          <w:bCs/>
          <w:szCs w:val="24"/>
        </w:rPr>
        <w:fldChar w:fldCharType="begin"/>
      </w:r>
      <w:r>
        <w:rPr>
          <w:rFonts w:eastAsiaTheme="majorEastAsia" w:cstheme="majorBidi"/>
          <w:b/>
          <w:bCs/>
          <w:szCs w:val="24"/>
        </w:rPr>
        <w:instrText xml:space="preserve"> TOC \o "1-3" \h \z \t "Gliederungsüberschrift;1" </w:instrText>
      </w:r>
      <w:r>
        <w:rPr>
          <w:rFonts w:eastAsiaTheme="majorEastAsia" w:cstheme="majorBidi"/>
          <w:b/>
          <w:bCs/>
          <w:szCs w:val="24"/>
        </w:rPr>
        <w:fldChar w:fldCharType="separate"/>
      </w:r>
      <w:hyperlink w:anchor="_Toc55905711" w:history="1">
        <w:r w:rsidR="00431CB6" w:rsidRPr="00963BB5">
          <w:rPr>
            <w:rStyle w:val="Hyperlink"/>
            <w:noProof/>
          </w:rPr>
          <w:t>Inhaltsverzeichnis</w:t>
        </w:r>
        <w:r w:rsidR="00431CB6">
          <w:rPr>
            <w:noProof/>
            <w:webHidden/>
          </w:rPr>
          <w:tab/>
        </w:r>
        <w:r w:rsidR="00431CB6">
          <w:rPr>
            <w:noProof/>
            <w:webHidden/>
          </w:rPr>
          <w:fldChar w:fldCharType="begin"/>
        </w:r>
        <w:r w:rsidR="00431CB6">
          <w:rPr>
            <w:noProof/>
            <w:webHidden/>
          </w:rPr>
          <w:instrText xml:space="preserve"> PAGEREF _Toc55905711 \h </w:instrText>
        </w:r>
        <w:r w:rsidR="00431CB6">
          <w:rPr>
            <w:noProof/>
            <w:webHidden/>
          </w:rPr>
        </w:r>
        <w:r w:rsidR="00431CB6">
          <w:rPr>
            <w:noProof/>
            <w:webHidden/>
          </w:rPr>
          <w:fldChar w:fldCharType="separate"/>
        </w:r>
        <w:r w:rsidR="00431CB6">
          <w:rPr>
            <w:noProof/>
            <w:webHidden/>
          </w:rPr>
          <w:t>II</w:t>
        </w:r>
        <w:r w:rsidR="00431CB6">
          <w:rPr>
            <w:noProof/>
            <w:webHidden/>
          </w:rPr>
          <w:fldChar w:fldCharType="end"/>
        </w:r>
      </w:hyperlink>
    </w:p>
    <w:p w14:paraId="4776A6CF" w14:textId="62FB8108" w:rsidR="00431CB6" w:rsidRDefault="00E0635B">
      <w:pPr>
        <w:pStyle w:val="Verzeichnis1"/>
        <w:rPr>
          <w:rFonts w:asciiTheme="minorHAnsi" w:eastAsiaTheme="minorEastAsia" w:hAnsiTheme="minorHAnsi"/>
          <w:noProof/>
          <w:sz w:val="22"/>
          <w:lang w:eastAsia="de-DE"/>
          <w14:ligatures w14:val="none"/>
        </w:rPr>
      </w:pPr>
      <w:hyperlink w:anchor="_Toc55905712" w:history="1">
        <w:r w:rsidR="00431CB6" w:rsidRPr="00963BB5">
          <w:rPr>
            <w:rStyle w:val="Hyperlink"/>
            <w:noProof/>
          </w:rPr>
          <w:t>Abbildungsverzeichnis</w:t>
        </w:r>
        <w:r w:rsidR="00431CB6">
          <w:rPr>
            <w:noProof/>
            <w:webHidden/>
          </w:rPr>
          <w:tab/>
        </w:r>
        <w:r w:rsidR="00431CB6">
          <w:rPr>
            <w:noProof/>
            <w:webHidden/>
          </w:rPr>
          <w:fldChar w:fldCharType="begin"/>
        </w:r>
        <w:r w:rsidR="00431CB6">
          <w:rPr>
            <w:noProof/>
            <w:webHidden/>
          </w:rPr>
          <w:instrText xml:space="preserve"> PAGEREF _Toc55905712 \h </w:instrText>
        </w:r>
        <w:r w:rsidR="00431CB6">
          <w:rPr>
            <w:noProof/>
            <w:webHidden/>
          </w:rPr>
        </w:r>
        <w:r w:rsidR="00431CB6">
          <w:rPr>
            <w:noProof/>
            <w:webHidden/>
          </w:rPr>
          <w:fldChar w:fldCharType="separate"/>
        </w:r>
        <w:r w:rsidR="00431CB6">
          <w:rPr>
            <w:noProof/>
            <w:webHidden/>
          </w:rPr>
          <w:t>III</w:t>
        </w:r>
        <w:r w:rsidR="00431CB6">
          <w:rPr>
            <w:noProof/>
            <w:webHidden/>
          </w:rPr>
          <w:fldChar w:fldCharType="end"/>
        </w:r>
      </w:hyperlink>
    </w:p>
    <w:p w14:paraId="2DEA1F7B" w14:textId="7DD9F127" w:rsidR="00431CB6" w:rsidRDefault="00E0635B">
      <w:pPr>
        <w:pStyle w:val="Verzeichnis1"/>
        <w:rPr>
          <w:rFonts w:asciiTheme="minorHAnsi" w:eastAsiaTheme="minorEastAsia" w:hAnsiTheme="minorHAnsi"/>
          <w:noProof/>
          <w:sz w:val="22"/>
          <w:lang w:eastAsia="de-DE"/>
          <w14:ligatures w14:val="none"/>
        </w:rPr>
      </w:pPr>
      <w:hyperlink w:anchor="_Toc55905713" w:history="1">
        <w:r w:rsidR="00431CB6" w:rsidRPr="00963BB5">
          <w:rPr>
            <w:rStyle w:val="Hyperlink"/>
            <w:noProof/>
          </w:rPr>
          <w:t>Tabellenverzeichnis</w:t>
        </w:r>
        <w:r w:rsidR="00431CB6">
          <w:rPr>
            <w:noProof/>
            <w:webHidden/>
          </w:rPr>
          <w:tab/>
        </w:r>
        <w:r w:rsidR="00431CB6">
          <w:rPr>
            <w:noProof/>
            <w:webHidden/>
          </w:rPr>
          <w:fldChar w:fldCharType="begin"/>
        </w:r>
        <w:r w:rsidR="00431CB6">
          <w:rPr>
            <w:noProof/>
            <w:webHidden/>
          </w:rPr>
          <w:instrText xml:space="preserve"> PAGEREF _Toc55905713 \h </w:instrText>
        </w:r>
        <w:r w:rsidR="00431CB6">
          <w:rPr>
            <w:noProof/>
            <w:webHidden/>
          </w:rPr>
        </w:r>
        <w:r w:rsidR="00431CB6">
          <w:rPr>
            <w:noProof/>
            <w:webHidden/>
          </w:rPr>
          <w:fldChar w:fldCharType="separate"/>
        </w:r>
        <w:r w:rsidR="00431CB6">
          <w:rPr>
            <w:noProof/>
            <w:webHidden/>
          </w:rPr>
          <w:t>IV</w:t>
        </w:r>
        <w:r w:rsidR="00431CB6">
          <w:rPr>
            <w:noProof/>
            <w:webHidden/>
          </w:rPr>
          <w:fldChar w:fldCharType="end"/>
        </w:r>
      </w:hyperlink>
    </w:p>
    <w:p w14:paraId="09C66D2E" w14:textId="70075A23" w:rsidR="00431CB6" w:rsidRDefault="00E0635B">
      <w:pPr>
        <w:pStyle w:val="Verzeichnis1"/>
        <w:rPr>
          <w:rFonts w:asciiTheme="minorHAnsi" w:eastAsiaTheme="minorEastAsia" w:hAnsiTheme="minorHAnsi"/>
          <w:noProof/>
          <w:sz w:val="22"/>
          <w:lang w:eastAsia="de-DE"/>
          <w14:ligatures w14:val="none"/>
        </w:rPr>
      </w:pPr>
      <w:hyperlink w:anchor="_Toc55905714" w:history="1">
        <w:r w:rsidR="00431CB6" w:rsidRPr="00963BB5">
          <w:rPr>
            <w:rStyle w:val="Hyperlink"/>
            <w:noProof/>
          </w:rPr>
          <w:t>Abkürzungsverzeichnis</w:t>
        </w:r>
        <w:r w:rsidR="00431CB6">
          <w:rPr>
            <w:noProof/>
            <w:webHidden/>
          </w:rPr>
          <w:tab/>
        </w:r>
        <w:r w:rsidR="00431CB6">
          <w:rPr>
            <w:noProof/>
            <w:webHidden/>
          </w:rPr>
          <w:fldChar w:fldCharType="begin"/>
        </w:r>
        <w:r w:rsidR="00431CB6">
          <w:rPr>
            <w:noProof/>
            <w:webHidden/>
          </w:rPr>
          <w:instrText xml:space="preserve"> PAGEREF _Toc55905714 \h </w:instrText>
        </w:r>
        <w:r w:rsidR="00431CB6">
          <w:rPr>
            <w:noProof/>
            <w:webHidden/>
          </w:rPr>
        </w:r>
        <w:r w:rsidR="00431CB6">
          <w:rPr>
            <w:noProof/>
            <w:webHidden/>
          </w:rPr>
          <w:fldChar w:fldCharType="separate"/>
        </w:r>
        <w:r w:rsidR="00431CB6">
          <w:rPr>
            <w:noProof/>
            <w:webHidden/>
          </w:rPr>
          <w:t>V</w:t>
        </w:r>
        <w:r w:rsidR="00431CB6">
          <w:rPr>
            <w:noProof/>
            <w:webHidden/>
          </w:rPr>
          <w:fldChar w:fldCharType="end"/>
        </w:r>
      </w:hyperlink>
    </w:p>
    <w:p w14:paraId="1C5739BB" w14:textId="71C39EAF" w:rsidR="00431CB6" w:rsidRDefault="00E0635B">
      <w:pPr>
        <w:pStyle w:val="Verzeichnis1"/>
        <w:rPr>
          <w:rFonts w:asciiTheme="minorHAnsi" w:eastAsiaTheme="minorEastAsia" w:hAnsiTheme="minorHAnsi"/>
          <w:noProof/>
          <w:sz w:val="22"/>
          <w:lang w:eastAsia="de-DE"/>
          <w14:ligatures w14:val="none"/>
        </w:rPr>
      </w:pPr>
      <w:hyperlink w:anchor="_Toc55905715" w:history="1">
        <w:r w:rsidR="00431CB6" w:rsidRPr="00963BB5">
          <w:rPr>
            <w:rStyle w:val="Hyperlink"/>
            <w:noProof/>
          </w:rPr>
          <w:t>1</w:t>
        </w:r>
        <w:r w:rsidR="00431CB6">
          <w:rPr>
            <w:rFonts w:asciiTheme="minorHAnsi" w:eastAsiaTheme="minorEastAsia" w:hAnsiTheme="minorHAnsi"/>
            <w:noProof/>
            <w:sz w:val="22"/>
            <w:lang w:eastAsia="de-DE"/>
            <w14:ligatures w14:val="none"/>
          </w:rPr>
          <w:tab/>
        </w:r>
        <w:r w:rsidR="00431CB6" w:rsidRPr="00963BB5">
          <w:rPr>
            <w:rStyle w:val="Hyperlink"/>
            <w:noProof/>
          </w:rPr>
          <w:t>Einleitung</w:t>
        </w:r>
        <w:r w:rsidR="00431CB6">
          <w:rPr>
            <w:noProof/>
            <w:webHidden/>
          </w:rPr>
          <w:tab/>
        </w:r>
        <w:r w:rsidR="00431CB6">
          <w:rPr>
            <w:noProof/>
            <w:webHidden/>
          </w:rPr>
          <w:fldChar w:fldCharType="begin"/>
        </w:r>
        <w:r w:rsidR="00431CB6">
          <w:rPr>
            <w:noProof/>
            <w:webHidden/>
          </w:rPr>
          <w:instrText xml:space="preserve"> PAGEREF _Toc55905715 \h </w:instrText>
        </w:r>
        <w:r w:rsidR="00431CB6">
          <w:rPr>
            <w:noProof/>
            <w:webHidden/>
          </w:rPr>
        </w:r>
        <w:r w:rsidR="00431CB6">
          <w:rPr>
            <w:noProof/>
            <w:webHidden/>
          </w:rPr>
          <w:fldChar w:fldCharType="separate"/>
        </w:r>
        <w:r w:rsidR="00431CB6">
          <w:rPr>
            <w:noProof/>
            <w:webHidden/>
          </w:rPr>
          <w:t>1</w:t>
        </w:r>
        <w:r w:rsidR="00431CB6">
          <w:rPr>
            <w:noProof/>
            <w:webHidden/>
          </w:rPr>
          <w:fldChar w:fldCharType="end"/>
        </w:r>
      </w:hyperlink>
    </w:p>
    <w:p w14:paraId="594E815D" w14:textId="265B290E" w:rsidR="00431CB6" w:rsidRDefault="00E0635B">
      <w:pPr>
        <w:pStyle w:val="Verzeichnis1"/>
        <w:rPr>
          <w:rFonts w:asciiTheme="minorHAnsi" w:eastAsiaTheme="minorEastAsia" w:hAnsiTheme="minorHAnsi"/>
          <w:noProof/>
          <w:sz w:val="22"/>
          <w:lang w:eastAsia="de-DE"/>
          <w14:ligatures w14:val="none"/>
        </w:rPr>
      </w:pPr>
      <w:hyperlink w:anchor="_Toc55905716" w:history="1">
        <w:r w:rsidR="00431CB6" w:rsidRPr="00963BB5">
          <w:rPr>
            <w:rStyle w:val="Hyperlink"/>
            <w:noProof/>
          </w:rPr>
          <w:t>2</w:t>
        </w:r>
        <w:r w:rsidR="00431CB6">
          <w:rPr>
            <w:rFonts w:asciiTheme="minorHAnsi" w:eastAsiaTheme="minorEastAsia" w:hAnsiTheme="minorHAnsi"/>
            <w:noProof/>
            <w:sz w:val="22"/>
            <w:lang w:eastAsia="de-DE"/>
            <w14:ligatures w14:val="none"/>
          </w:rPr>
          <w:tab/>
        </w:r>
        <w:r w:rsidR="00431CB6" w:rsidRPr="00963BB5">
          <w:rPr>
            <w:rStyle w:val="Hyperlink"/>
            <w:noProof/>
          </w:rPr>
          <w:t>Zielbeschreibung und Lösungsansatz</w:t>
        </w:r>
        <w:r w:rsidR="00431CB6">
          <w:rPr>
            <w:noProof/>
            <w:webHidden/>
          </w:rPr>
          <w:tab/>
        </w:r>
        <w:r w:rsidR="00431CB6">
          <w:rPr>
            <w:noProof/>
            <w:webHidden/>
          </w:rPr>
          <w:fldChar w:fldCharType="begin"/>
        </w:r>
        <w:r w:rsidR="00431CB6">
          <w:rPr>
            <w:noProof/>
            <w:webHidden/>
          </w:rPr>
          <w:instrText xml:space="preserve"> PAGEREF _Toc55905716 \h </w:instrText>
        </w:r>
        <w:r w:rsidR="00431CB6">
          <w:rPr>
            <w:noProof/>
            <w:webHidden/>
          </w:rPr>
        </w:r>
        <w:r w:rsidR="00431CB6">
          <w:rPr>
            <w:noProof/>
            <w:webHidden/>
          </w:rPr>
          <w:fldChar w:fldCharType="separate"/>
        </w:r>
        <w:r w:rsidR="00431CB6">
          <w:rPr>
            <w:noProof/>
            <w:webHidden/>
          </w:rPr>
          <w:t>3</w:t>
        </w:r>
        <w:r w:rsidR="00431CB6">
          <w:rPr>
            <w:noProof/>
            <w:webHidden/>
          </w:rPr>
          <w:fldChar w:fldCharType="end"/>
        </w:r>
      </w:hyperlink>
    </w:p>
    <w:p w14:paraId="33C5C319" w14:textId="0D3EF037" w:rsidR="00431CB6" w:rsidRDefault="00E0635B">
      <w:pPr>
        <w:pStyle w:val="Verzeichnis1"/>
        <w:rPr>
          <w:rFonts w:asciiTheme="minorHAnsi" w:eastAsiaTheme="minorEastAsia" w:hAnsiTheme="minorHAnsi"/>
          <w:noProof/>
          <w:sz w:val="22"/>
          <w:lang w:eastAsia="de-DE"/>
          <w14:ligatures w14:val="none"/>
        </w:rPr>
      </w:pPr>
      <w:hyperlink w:anchor="_Toc55905717" w:history="1">
        <w:r w:rsidR="00431CB6" w:rsidRPr="00963BB5">
          <w:rPr>
            <w:rStyle w:val="Hyperlink"/>
            <w:noProof/>
          </w:rPr>
          <w:t>3</w:t>
        </w:r>
        <w:r w:rsidR="00431CB6">
          <w:rPr>
            <w:rFonts w:asciiTheme="minorHAnsi" w:eastAsiaTheme="minorEastAsia" w:hAnsiTheme="minorHAnsi"/>
            <w:noProof/>
            <w:sz w:val="22"/>
            <w:lang w:eastAsia="de-DE"/>
            <w14:ligatures w14:val="none"/>
          </w:rPr>
          <w:tab/>
        </w:r>
        <w:r w:rsidR="00431CB6" w:rsidRPr="00963BB5">
          <w:rPr>
            <w:rStyle w:val="Hyperlink"/>
            <w:noProof/>
          </w:rPr>
          <w:t>Benutzer- und Inhaltsverwaltung</w:t>
        </w:r>
        <w:r w:rsidR="00431CB6">
          <w:rPr>
            <w:noProof/>
            <w:webHidden/>
          </w:rPr>
          <w:tab/>
        </w:r>
        <w:r w:rsidR="00431CB6">
          <w:rPr>
            <w:noProof/>
            <w:webHidden/>
          </w:rPr>
          <w:fldChar w:fldCharType="begin"/>
        </w:r>
        <w:r w:rsidR="00431CB6">
          <w:rPr>
            <w:noProof/>
            <w:webHidden/>
          </w:rPr>
          <w:instrText xml:space="preserve"> PAGEREF _Toc55905717 \h </w:instrText>
        </w:r>
        <w:r w:rsidR="00431CB6">
          <w:rPr>
            <w:noProof/>
            <w:webHidden/>
          </w:rPr>
        </w:r>
        <w:r w:rsidR="00431CB6">
          <w:rPr>
            <w:noProof/>
            <w:webHidden/>
          </w:rPr>
          <w:fldChar w:fldCharType="separate"/>
        </w:r>
        <w:r w:rsidR="00431CB6">
          <w:rPr>
            <w:noProof/>
            <w:webHidden/>
          </w:rPr>
          <w:t>5</w:t>
        </w:r>
        <w:r w:rsidR="00431CB6">
          <w:rPr>
            <w:noProof/>
            <w:webHidden/>
          </w:rPr>
          <w:fldChar w:fldCharType="end"/>
        </w:r>
      </w:hyperlink>
    </w:p>
    <w:p w14:paraId="44DA68A7" w14:textId="2DA320FD" w:rsidR="00431CB6" w:rsidRDefault="00E0635B">
      <w:pPr>
        <w:pStyle w:val="Verzeichnis2"/>
        <w:rPr>
          <w:rFonts w:asciiTheme="minorHAnsi" w:eastAsiaTheme="minorEastAsia" w:hAnsiTheme="minorHAnsi"/>
          <w:noProof/>
          <w:sz w:val="22"/>
          <w:lang w:eastAsia="de-DE"/>
          <w14:ligatures w14:val="none"/>
        </w:rPr>
      </w:pPr>
      <w:hyperlink w:anchor="_Toc55905718" w:history="1">
        <w:r w:rsidR="00431CB6" w:rsidRPr="00963BB5">
          <w:rPr>
            <w:rStyle w:val="Hyperlink"/>
            <w:noProof/>
          </w:rPr>
          <w:t>3.1</w:t>
        </w:r>
        <w:r w:rsidR="00431CB6">
          <w:rPr>
            <w:rFonts w:asciiTheme="minorHAnsi" w:eastAsiaTheme="minorEastAsia" w:hAnsiTheme="minorHAnsi"/>
            <w:noProof/>
            <w:sz w:val="22"/>
            <w:lang w:eastAsia="de-DE"/>
            <w14:ligatures w14:val="none"/>
          </w:rPr>
          <w:tab/>
        </w:r>
        <w:r w:rsidR="00431CB6" w:rsidRPr="00963BB5">
          <w:rPr>
            <w:rStyle w:val="Hyperlink"/>
            <w:noProof/>
          </w:rPr>
          <w:t>Benutzerverwaltung</w:t>
        </w:r>
        <w:r w:rsidR="00431CB6">
          <w:rPr>
            <w:noProof/>
            <w:webHidden/>
          </w:rPr>
          <w:tab/>
        </w:r>
        <w:r w:rsidR="00431CB6">
          <w:rPr>
            <w:noProof/>
            <w:webHidden/>
          </w:rPr>
          <w:fldChar w:fldCharType="begin"/>
        </w:r>
        <w:r w:rsidR="00431CB6">
          <w:rPr>
            <w:noProof/>
            <w:webHidden/>
          </w:rPr>
          <w:instrText xml:space="preserve"> PAGEREF _Toc55905718 \h </w:instrText>
        </w:r>
        <w:r w:rsidR="00431CB6">
          <w:rPr>
            <w:noProof/>
            <w:webHidden/>
          </w:rPr>
        </w:r>
        <w:r w:rsidR="00431CB6">
          <w:rPr>
            <w:noProof/>
            <w:webHidden/>
          </w:rPr>
          <w:fldChar w:fldCharType="separate"/>
        </w:r>
        <w:r w:rsidR="00431CB6">
          <w:rPr>
            <w:noProof/>
            <w:webHidden/>
          </w:rPr>
          <w:t>5</w:t>
        </w:r>
        <w:r w:rsidR="00431CB6">
          <w:rPr>
            <w:noProof/>
            <w:webHidden/>
          </w:rPr>
          <w:fldChar w:fldCharType="end"/>
        </w:r>
      </w:hyperlink>
    </w:p>
    <w:p w14:paraId="09EDAEF4" w14:textId="41D8C59D" w:rsidR="00431CB6" w:rsidRDefault="00E0635B">
      <w:pPr>
        <w:pStyle w:val="Verzeichnis2"/>
        <w:rPr>
          <w:rFonts w:asciiTheme="minorHAnsi" w:eastAsiaTheme="minorEastAsia" w:hAnsiTheme="minorHAnsi"/>
          <w:noProof/>
          <w:sz w:val="22"/>
          <w:lang w:eastAsia="de-DE"/>
          <w14:ligatures w14:val="none"/>
        </w:rPr>
      </w:pPr>
      <w:hyperlink w:anchor="_Toc55905719" w:history="1">
        <w:r w:rsidR="00431CB6" w:rsidRPr="00963BB5">
          <w:rPr>
            <w:rStyle w:val="Hyperlink"/>
            <w:noProof/>
          </w:rPr>
          <w:t>3.2</w:t>
        </w:r>
        <w:r w:rsidR="00431CB6">
          <w:rPr>
            <w:rFonts w:asciiTheme="minorHAnsi" w:eastAsiaTheme="minorEastAsia" w:hAnsiTheme="minorHAnsi"/>
            <w:noProof/>
            <w:sz w:val="22"/>
            <w:lang w:eastAsia="de-DE"/>
            <w14:ligatures w14:val="none"/>
          </w:rPr>
          <w:tab/>
        </w:r>
        <w:r w:rsidR="00431CB6" w:rsidRPr="00963BB5">
          <w:rPr>
            <w:rStyle w:val="Hyperlink"/>
            <w:noProof/>
          </w:rPr>
          <w:t>Projektverwaltung</w:t>
        </w:r>
        <w:r w:rsidR="00431CB6">
          <w:rPr>
            <w:noProof/>
            <w:webHidden/>
          </w:rPr>
          <w:tab/>
        </w:r>
        <w:r w:rsidR="00431CB6">
          <w:rPr>
            <w:noProof/>
            <w:webHidden/>
          </w:rPr>
          <w:fldChar w:fldCharType="begin"/>
        </w:r>
        <w:r w:rsidR="00431CB6">
          <w:rPr>
            <w:noProof/>
            <w:webHidden/>
          </w:rPr>
          <w:instrText xml:space="preserve"> PAGEREF _Toc55905719 \h </w:instrText>
        </w:r>
        <w:r w:rsidR="00431CB6">
          <w:rPr>
            <w:noProof/>
            <w:webHidden/>
          </w:rPr>
        </w:r>
        <w:r w:rsidR="00431CB6">
          <w:rPr>
            <w:noProof/>
            <w:webHidden/>
          </w:rPr>
          <w:fldChar w:fldCharType="separate"/>
        </w:r>
        <w:r w:rsidR="00431CB6">
          <w:rPr>
            <w:noProof/>
            <w:webHidden/>
          </w:rPr>
          <w:t>5</w:t>
        </w:r>
        <w:r w:rsidR="00431CB6">
          <w:rPr>
            <w:noProof/>
            <w:webHidden/>
          </w:rPr>
          <w:fldChar w:fldCharType="end"/>
        </w:r>
      </w:hyperlink>
    </w:p>
    <w:p w14:paraId="7E5D89C6" w14:textId="1F500F74" w:rsidR="00431CB6" w:rsidRDefault="00E0635B">
      <w:pPr>
        <w:pStyle w:val="Verzeichnis2"/>
        <w:rPr>
          <w:rFonts w:asciiTheme="minorHAnsi" w:eastAsiaTheme="minorEastAsia" w:hAnsiTheme="minorHAnsi"/>
          <w:noProof/>
          <w:sz w:val="22"/>
          <w:lang w:eastAsia="de-DE"/>
          <w14:ligatures w14:val="none"/>
        </w:rPr>
      </w:pPr>
      <w:hyperlink w:anchor="_Toc55905720" w:history="1">
        <w:r w:rsidR="00431CB6" w:rsidRPr="00963BB5">
          <w:rPr>
            <w:rStyle w:val="Hyperlink"/>
            <w:noProof/>
          </w:rPr>
          <w:t>3.3</w:t>
        </w:r>
        <w:r w:rsidR="00431CB6">
          <w:rPr>
            <w:rFonts w:asciiTheme="minorHAnsi" w:eastAsiaTheme="minorEastAsia" w:hAnsiTheme="minorHAnsi"/>
            <w:noProof/>
            <w:sz w:val="22"/>
            <w:lang w:eastAsia="de-DE"/>
            <w14:ligatures w14:val="none"/>
          </w:rPr>
          <w:tab/>
        </w:r>
        <w:r w:rsidR="00431CB6" w:rsidRPr="00963BB5">
          <w:rPr>
            <w:rStyle w:val="Hyperlink"/>
            <w:noProof/>
          </w:rPr>
          <w:t>Favoritenverwaltung</w:t>
        </w:r>
        <w:r w:rsidR="00431CB6">
          <w:rPr>
            <w:noProof/>
            <w:webHidden/>
          </w:rPr>
          <w:tab/>
        </w:r>
        <w:r w:rsidR="00431CB6">
          <w:rPr>
            <w:noProof/>
            <w:webHidden/>
          </w:rPr>
          <w:fldChar w:fldCharType="begin"/>
        </w:r>
        <w:r w:rsidR="00431CB6">
          <w:rPr>
            <w:noProof/>
            <w:webHidden/>
          </w:rPr>
          <w:instrText xml:space="preserve"> PAGEREF _Toc55905720 \h </w:instrText>
        </w:r>
        <w:r w:rsidR="00431CB6">
          <w:rPr>
            <w:noProof/>
            <w:webHidden/>
          </w:rPr>
        </w:r>
        <w:r w:rsidR="00431CB6">
          <w:rPr>
            <w:noProof/>
            <w:webHidden/>
          </w:rPr>
          <w:fldChar w:fldCharType="separate"/>
        </w:r>
        <w:r w:rsidR="00431CB6">
          <w:rPr>
            <w:noProof/>
            <w:webHidden/>
          </w:rPr>
          <w:t>6</w:t>
        </w:r>
        <w:r w:rsidR="00431CB6">
          <w:rPr>
            <w:noProof/>
            <w:webHidden/>
          </w:rPr>
          <w:fldChar w:fldCharType="end"/>
        </w:r>
      </w:hyperlink>
    </w:p>
    <w:p w14:paraId="657B678A" w14:textId="2629F487" w:rsidR="00431CB6" w:rsidRDefault="00E0635B">
      <w:pPr>
        <w:pStyle w:val="Verzeichnis2"/>
        <w:rPr>
          <w:rFonts w:asciiTheme="minorHAnsi" w:eastAsiaTheme="minorEastAsia" w:hAnsiTheme="minorHAnsi"/>
          <w:noProof/>
          <w:sz w:val="22"/>
          <w:lang w:eastAsia="de-DE"/>
          <w14:ligatures w14:val="none"/>
        </w:rPr>
      </w:pPr>
      <w:hyperlink w:anchor="_Toc55905721" w:history="1">
        <w:r w:rsidR="00431CB6" w:rsidRPr="00963BB5">
          <w:rPr>
            <w:rStyle w:val="Hyperlink"/>
            <w:noProof/>
          </w:rPr>
          <w:t>3.4</w:t>
        </w:r>
        <w:r w:rsidR="00431CB6">
          <w:rPr>
            <w:rFonts w:asciiTheme="minorHAnsi" w:eastAsiaTheme="minorEastAsia" w:hAnsiTheme="minorHAnsi"/>
            <w:noProof/>
            <w:sz w:val="22"/>
            <w:lang w:eastAsia="de-DE"/>
            <w14:ligatures w14:val="none"/>
          </w:rPr>
          <w:tab/>
        </w:r>
        <w:r w:rsidR="00431CB6" w:rsidRPr="00963BB5">
          <w:rPr>
            <w:rStyle w:val="Hyperlink"/>
            <w:noProof/>
          </w:rPr>
          <w:t>Analyse der PDF-Dokumentengruppe</w:t>
        </w:r>
        <w:r w:rsidR="00431CB6">
          <w:rPr>
            <w:noProof/>
            <w:webHidden/>
          </w:rPr>
          <w:tab/>
        </w:r>
        <w:r w:rsidR="00431CB6">
          <w:rPr>
            <w:noProof/>
            <w:webHidden/>
          </w:rPr>
          <w:fldChar w:fldCharType="begin"/>
        </w:r>
        <w:r w:rsidR="00431CB6">
          <w:rPr>
            <w:noProof/>
            <w:webHidden/>
          </w:rPr>
          <w:instrText xml:space="preserve"> PAGEREF _Toc55905721 \h </w:instrText>
        </w:r>
        <w:r w:rsidR="00431CB6">
          <w:rPr>
            <w:noProof/>
            <w:webHidden/>
          </w:rPr>
        </w:r>
        <w:r w:rsidR="00431CB6">
          <w:rPr>
            <w:noProof/>
            <w:webHidden/>
          </w:rPr>
          <w:fldChar w:fldCharType="separate"/>
        </w:r>
        <w:r w:rsidR="00431CB6">
          <w:rPr>
            <w:noProof/>
            <w:webHidden/>
          </w:rPr>
          <w:t>6</w:t>
        </w:r>
        <w:r w:rsidR="00431CB6">
          <w:rPr>
            <w:noProof/>
            <w:webHidden/>
          </w:rPr>
          <w:fldChar w:fldCharType="end"/>
        </w:r>
      </w:hyperlink>
    </w:p>
    <w:p w14:paraId="4A4007A7" w14:textId="148B0813" w:rsidR="00431CB6" w:rsidRDefault="00E0635B">
      <w:pPr>
        <w:pStyle w:val="Verzeichnis2"/>
        <w:rPr>
          <w:rFonts w:asciiTheme="minorHAnsi" w:eastAsiaTheme="minorEastAsia" w:hAnsiTheme="minorHAnsi"/>
          <w:noProof/>
          <w:sz w:val="22"/>
          <w:lang w:eastAsia="de-DE"/>
          <w14:ligatures w14:val="none"/>
        </w:rPr>
      </w:pPr>
      <w:hyperlink w:anchor="_Toc55905722" w:history="1">
        <w:r w:rsidR="00431CB6" w:rsidRPr="00963BB5">
          <w:rPr>
            <w:rStyle w:val="Hyperlink"/>
            <w:noProof/>
          </w:rPr>
          <w:t>3.5</w:t>
        </w:r>
        <w:r w:rsidR="00431CB6">
          <w:rPr>
            <w:rFonts w:asciiTheme="minorHAnsi" w:eastAsiaTheme="minorEastAsia" w:hAnsiTheme="minorHAnsi"/>
            <w:noProof/>
            <w:sz w:val="22"/>
            <w:lang w:eastAsia="de-DE"/>
            <w14:ligatures w14:val="none"/>
          </w:rPr>
          <w:tab/>
        </w:r>
        <w:r w:rsidR="00431CB6" w:rsidRPr="00963BB5">
          <w:rPr>
            <w:rStyle w:val="Hyperlink"/>
            <w:noProof/>
          </w:rPr>
          <w:t>Bearbeiten von Dokumenten</w:t>
        </w:r>
        <w:r w:rsidR="00431CB6">
          <w:rPr>
            <w:noProof/>
            <w:webHidden/>
          </w:rPr>
          <w:tab/>
        </w:r>
        <w:r w:rsidR="00431CB6">
          <w:rPr>
            <w:noProof/>
            <w:webHidden/>
          </w:rPr>
          <w:fldChar w:fldCharType="begin"/>
        </w:r>
        <w:r w:rsidR="00431CB6">
          <w:rPr>
            <w:noProof/>
            <w:webHidden/>
          </w:rPr>
          <w:instrText xml:space="preserve"> PAGEREF _Toc55905722 \h </w:instrText>
        </w:r>
        <w:r w:rsidR="00431CB6">
          <w:rPr>
            <w:noProof/>
            <w:webHidden/>
          </w:rPr>
        </w:r>
        <w:r w:rsidR="00431CB6">
          <w:rPr>
            <w:noProof/>
            <w:webHidden/>
          </w:rPr>
          <w:fldChar w:fldCharType="separate"/>
        </w:r>
        <w:r w:rsidR="00431CB6">
          <w:rPr>
            <w:noProof/>
            <w:webHidden/>
          </w:rPr>
          <w:t>7</w:t>
        </w:r>
        <w:r w:rsidR="00431CB6">
          <w:rPr>
            <w:noProof/>
            <w:webHidden/>
          </w:rPr>
          <w:fldChar w:fldCharType="end"/>
        </w:r>
      </w:hyperlink>
    </w:p>
    <w:p w14:paraId="15726870" w14:textId="210FC6A5" w:rsidR="00431CB6" w:rsidRDefault="00E0635B">
      <w:pPr>
        <w:pStyle w:val="Verzeichnis2"/>
        <w:rPr>
          <w:rFonts w:asciiTheme="minorHAnsi" w:eastAsiaTheme="minorEastAsia" w:hAnsiTheme="minorHAnsi"/>
          <w:noProof/>
          <w:sz w:val="22"/>
          <w:lang w:eastAsia="de-DE"/>
          <w14:ligatures w14:val="none"/>
        </w:rPr>
      </w:pPr>
      <w:hyperlink w:anchor="_Toc55905723" w:history="1">
        <w:r w:rsidR="00431CB6" w:rsidRPr="00963BB5">
          <w:rPr>
            <w:rStyle w:val="Hyperlink"/>
            <w:noProof/>
          </w:rPr>
          <w:t>3.6</w:t>
        </w:r>
        <w:r w:rsidR="00431CB6">
          <w:rPr>
            <w:rFonts w:asciiTheme="minorHAnsi" w:eastAsiaTheme="minorEastAsia" w:hAnsiTheme="minorHAnsi"/>
            <w:noProof/>
            <w:sz w:val="22"/>
            <w:lang w:eastAsia="de-DE"/>
            <w14:ligatures w14:val="none"/>
          </w:rPr>
          <w:tab/>
        </w:r>
        <w:r w:rsidR="00431CB6" w:rsidRPr="00963BB5">
          <w:rPr>
            <w:rStyle w:val="Hyperlink"/>
            <w:noProof/>
          </w:rPr>
          <w:t>Synchronisationsprogramm</w:t>
        </w:r>
        <w:r w:rsidR="00431CB6">
          <w:rPr>
            <w:noProof/>
            <w:webHidden/>
          </w:rPr>
          <w:tab/>
        </w:r>
        <w:r w:rsidR="00431CB6">
          <w:rPr>
            <w:noProof/>
            <w:webHidden/>
          </w:rPr>
          <w:fldChar w:fldCharType="begin"/>
        </w:r>
        <w:r w:rsidR="00431CB6">
          <w:rPr>
            <w:noProof/>
            <w:webHidden/>
          </w:rPr>
          <w:instrText xml:space="preserve"> PAGEREF _Toc55905723 \h </w:instrText>
        </w:r>
        <w:r w:rsidR="00431CB6">
          <w:rPr>
            <w:noProof/>
            <w:webHidden/>
          </w:rPr>
        </w:r>
        <w:r w:rsidR="00431CB6">
          <w:rPr>
            <w:noProof/>
            <w:webHidden/>
          </w:rPr>
          <w:fldChar w:fldCharType="separate"/>
        </w:r>
        <w:r w:rsidR="00431CB6">
          <w:rPr>
            <w:noProof/>
            <w:webHidden/>
          </w:rPr>
          <w:t>7</w:t>
        </w:r>
        <w:r w:rsidR="00431CB6">
          <w:rPr>
            <w:noProof/>
            <w:webHidden/>
          </w:rPr>
          <w:fldChar w:fldCharType="end"/>
        </w:r>
      </w:hyperlink>
    </w:p>
    <w:p w14:paraId="611D5133" w14:textId="238B3C8F" w:rsidR="00431CB6" w:rsidRDefault="00E0635B">
      <w:pPr>
        <w:pStyle w:val="Verzeichnis2"/>
        <w:rPr>
          <w:rFonts w:asciiTheme="minorHAnsi" w:eastAsiaTheme="minorEastAsia" w:hAnsiTheme="minorHAnsi"/>
          <w:noProof/>
          <w:sz w:val="22"/>
          <w:lang w:eastAsia="de-DE"/>
          <w14:ligatures w14:val="none"/>
        </w:rPr>
      </w:pPr>
      <w:hyperlink w:anchor="_Toc55905724" w:history="1">
        <w:r w:rsidR="00431CB6" w:rsidRPr="00963BB5">
          <w:rPr>
            <w:rStyle w:val="Hyperlink"/>
            <w:noProof/>
          </w:rPr>
          <w:t>3.7</w:t>
        </w:r>
        <w:r w:rsidR="00431CB6">
          <w:rPr>
            <w:rFonts w:asciiTheme="minorHAnsi" w:eastAsiaTheme="minorEastAsia" w:hAnsiTheme="minorHAnsi"/>
            <w:noProof/>
            <w:sz w:val="22"/>
            <w:lang w:eastAsia="de-DE"/>
            <w14:ligatures w14:val="none"/>
          </w:rPr>
          <w:tab/>
        </w:r>
        <w:r w:rsidR="00431CB6" w:rsidRPr="00963BB5">
          <w:rPr>
            <w:rStyle w:val="Hyperlink"/>
            <w:noProof/>
          </w:rPr>
          <w:t>Datensicherung und -wiederherstellung</w:t>
        </w:r>
        <w:r w:rsidR="00431CB6">
          <w:rPr>
            <w:noProof/>
            <w:webHidden/>
          </w:rPr>
          <w:tab/>
        </w:r>
        <w:r w:rsidR="00431CB6">
          <w:rPr>
            <w:noProof/>
            <w:webHidden/>
          </w:rPr>
          <w:fldChar w:fldCharType="begin"/>
        </w:r>
        <w:r w:rsidR="00431CB6">
          <w:rPr>
            <w:noProof/>
            <w:webHidden/>
          </w:rPr>
          <w:instrText xml:space="preserve"> PAGEREF _Toc55905724 \h </w:instrText>
        </w:r>
        <w:r w:rsidR="00431CB6">
          <w:rPr>
            <w:noProof/>
            <w:webHidden/>
          </w:rPr>
        </w:r>
        <w:r w:rsidR="00431CB6">
          <w:rPr>
            <w:noProof/>
            <w:webHidden/>
          </w:rPr>
          <w:fldChar w:fldCharType="separate"/>
        </w:r>
        <w:r w:rsidR="00431CB6">
          <w:rPr>
            <w:noProof/>
            <w:webHidden/>
          </w:rPr>
          <w:t>8</w:t>
        </w:r>
        <w:r w:rsidR="00431CB6">
          <w:rPr>
            <w:noProof/>
            <w:webHidden/>
          </w:rPr>
          <w:fldChar w:fldCharType="end"/>
        </w:r>
      </w:hyperlink>
    </w:p>
    <w:p w14:paraId="3CC0FA6D" w14:textId="0F4FD71D" w:rsidR="00431CB6" w:rsidRDefault="00E0635B">
      <w:pPr>
        <w:pStyle w:val="Verzeichnis1"/>
        <w:rPr>
          <w:rFonts w:asciiTheme="minorHAnsi" w:eastAsiaTheme="minorEastAsia" w:hAnsiTheme="minorHAnsi"/>
          <w:noProof/>
          <w:sz w:val="22"/>
          <w:lang w:eastAsia="de-DE"/>
          <w14:ligatures w14:val="none"/>
        </w:rPr>
      </w:pPr>
      <w:hyperlink w:anchor="_Toc55905725" w:history="1">
        <w:r w:rsidR="00431CB6" w:rsidRPr="00963BB5">
          <w:rPr>
            <w:rStyle w:val="Hyperlink"/>
            <w:noProof/>
          </w:rPr>
          <w:t>4</w:t>
        </w:r>
        <w:r w:rsidR="00431CB6">
          <w:rPr>
            <w:rFonts w:asciiTheme="minorHAnsi" w:eastAsiaTheme="minorEastAsia" w:hAnsiTheme="minorHAnsi"/>
            <w:noProof/>
            <w:sz w:val="22"/>
            <w:lang w:eastAsia="de-DE"/>
            <w14:ligatures w14:val="none"/>
          </w:rPr>
          <w:tab/>
        </w:r>
        <w:r w:rsidR="00431CB6" w:rsidRPr="00963BB5">
          <w:rPr>
            <w:rStyle w:val="Hyperlink"/>
            <w:noProof/>
          </w:rPr>
          <w:t>Beispielanwendung</w:t>
        </w:r>
        <w:r w:rsidR="00431CB6">
          <w:rPr>
            <w:noProof/>
            <w:webHidden/>
          </w:rPr>
          <w:tab/>
        </w:r>
        <w:r w:rsidR="00431CB6">
          <w:rPr>
            <w:noProof/>
            <w:webHidden/>
          </w:rPr>
          <w:fldChar w:fldCharType="begin"/>
        </w:r>
        <w:r w:rsidR="00431CB6">
          <w:rPr>
            <w:noProof/>
            <w:webHidden/>
          </w:rPr>
          <w:instrText xml:space="preserve"> PAGEREF _Toc55905725 \h </w:instrText>
        </w:r>
        <w:r w:rsidR="00431CB6">
          <w:rPr>
            <w:noProof/>
            <w:webHidden/>
          </w:rPr>
        </w:r>
        <w:r w:rsidR="00431CB6">
          <w:rPr>
            <w:noProof/>
            <w:webHidden/>
          </w:rPr>
          <w:fldChar w:fldCharType="separate"/>
        </w:r>
        <w:r w:rsidR="00431CB6">
          <w:rPr>
            <w:noProof/>
            <w:webHidden/>
          </w:rPr>
          <w:t>9</w:t>
        </w:r>
        <w:r w:rsidR="00431CB6">
          <w:rPr>
            <w:noProof/>
            <w:webHidden/>
          </w:rPr>
          <w:fldChar w:fldCharType="end"/>
        </w:r>
      </w:hyperlink>
    </w:p>
    <w:p w14:paraId="52540CD3" w14:textId="177D312C" w:rsidR="00431CB6" w:rsidRDefault="00E0635B">
      <w:pPr>
        <w:pStyle w:val="Verzeichnis1"/>
        <w:rPr>
          <w:rFonts w:asciiTheme="minorHAnsi" w:eastAsiaTheme="minorEastAsia" w:hAnsiTheme="minorHAnsi"/>
          <w:noProof/>
          <w:sz w:val="22"/>
          <w:lang w:eastAsia="de-DE"/>
          <w14:ligatures w14:val="none"/>
        </w:rPr>
      </w:pPr>
      <w:hyperlink w:anchor="_Toc55905726" w:history="1">
        <w:r w:rsidR="00431CB6" w:rsidRPr="00963BB5">
          <w:rPr>
            <w:rStyle w:val="Hyperlink"/>
            <w:noProof/>
          </w:rPr>
          <w:t>5</w:t>
        </w:r>
        <w:r w:rsidR="00431CB6">
          <w:rPr>
            <w:rFonts w:asciiTheme="minorHAnsi" w:eastAsiaTheme="minorEastAsia" w:hAnsiTheme="minorHAnsi"/>
            <w:noProof/>
            <w:sz w:val="22"/>
            <w:lang w:eastAsia="de-DE"/>
            <w14:ligatures w14:val="none"/>
          </w:rPr>
          <w:tab/>
        </w:r>
        <w:r w:rsidR="00431CB6" w:rsidRPr="00963BB5">
          <w:rPr>
            <w:rStyle w:val="Hyperlink"/>
            <w:noProof/>
          </w:rPr>
          <w:t>Zukünftige Features</w:t>
        </w:r>
        <w:r w:rsidR="00431CB6">
          <w:rPr>
            <w:noProof/>
            <w:webHidden/>
          </w:rPr>
          <w:tab/>
        </w:r>
        <w:r w:rsidR="00431CB6">
          <w:rPr>
            <w:noProof/>
            <w:webHidden/>
          </w:rPr>
          <w:fldChar w:fldCharType="begin"/>
        </w:r>
        <w:r w:rsidR="00431CB6">
          <w:rPr>
            <w:noProof/>
            <w:webHidden/>
          </w:rPr>
          <w:instrText xml:space="preserve"> PAGEREF _Toc55905726 \h </w:instrText>
        </w:r>
        <w:r w:rsidR="00431CB6">
          <w:rPr>
            <w:noProof/>
            <w:webHidden/>
          </w:rPr>
        </w:r>
        <w:r w:rsidR="00431CB6">
          <w:rPr>
            <w:noProof/>
            <w:webHidden/>
          </w:rPr>
          <w:fldChar w:fldCharType="separate"/>
        </w:r>
        <w:r w:rsidR="00431CB6">
          <w:rPr>
            <w:noProof/>
            <w:webHidden/>
          </w:rPr>
          <w:t>12</w:t>
        </w:r>
        <w:r w:rsidR="00431CB6">
          <w:rPr>
            <w:noProof/>
            <w:webHidden/>
          </w:rPr>
          <w:fldChar w:fldCharType="end"/>
        </w:r>
      </w:hyperlink>
    </w:p>
    <w:p w14:paraId="7D7CE3B3" w14:textId="72EF4C5C" w:rsidR="00431CB6" w:rsidRDefault="00E0635B">
      <w:pPr>
        <w:pStyle w:val="Verzeichnis1"/>
        <w:rPr>
          <w:rFonts w:asciiTheme="minorHAnsi" w:eastAsiaTheme="minorEastAsia" w:hAnsiTheme="minorHAnsi"/>
          <w:noProof/>
          <w:sz w:val="22"/>
          <w:lang w:eastAsia="de-DE"/>
          <w14:ligatures w14:val="none"/>
        </w:rPr>
      </w:pPr>
      <w:hyperlink w:anchor="_Toc55905727" w:history="1">
        <w:r w:rsidR="00431CB6" w:rsidRPr="00963BB5">
          <w:rPr>
            <w:rStyle w:val="Hyperlink"/>
            <w:noProof/>
          </w:rPr>
          <w:t>6</w:t>
        </w:r>
        <w:r w:rsidR="00431CB6">
          <w:rPr>
            <w:rFonts w:asciiTheme="minorHAnsi" w:eastAsiaTheme="minorEastAsia" w:hAnsiTheme="minorHAnsi"/>
            <w:noProof/>
            <w:sz w:val="22"/>
            <w:lang w:eastAsia="de-DE"/>
            <w14:ligatures w14:val="none"/>
          </w:rPr>
          <w:tab/>
        </w:r>
        <w:r w:rsidR="00431CB6" w:rsidRPr="00963BB5">
          <w:rPr>
            <w:rStyle w:val="Hyperlink"/>
            <w:noProof/>
          </w:rPr>
          <w:t>Fazit</w:t>
        </w:r>
        <w:r w:rsidR="00431CB6">
          <w:rPr>
            <w:noProof/>
            <w:webHidden/>
          </w:rPr>
          <w:tab/>
        </w:r>
        <w:r w:rsidR="00431CB6">
          <w:rPr>
            <w:noProof/>
            <w:webHidden/>
          </w:rPr>
          <w:fldChar w:fldCharType="begin"/>
        </w:r>
        <w:r w:rsidR="00431CB6">
          <w:rPr>
            <w:noProof/>
            <w:webHidden/>
          </w:rPr>
          <w:instrText xml:space="preserve"> PAGEREF _Toc55905727 \h </w:instrText>
        </w:r>
        <w:r w:rsidR="00431CB6">
          <w:rPr>
            <w:noProof/>
            <w:webHidden/>
          </w:rPr>
        </w:r>
        <w:r w:rsidR="00431CB6">
          <w:rPr>
            <w:noProof/>
            <w:webHidden/>
          </w:rPr>
          <w:fldChar w:fldCharType="separate"/>
        </w:r>
        <w:r w:rsidR="00431CB6">
          <w:rPr>
            <w:noProof/>
            <w:webHidden/>
          </w:rPr>
          <w:t>13</w:t>
        </w:r>
        <w:r w:rsidR="00431CB6">
          <w:rPr>
            <w:noProof/>
            <w:webHidden/>
          </w:rPr>
          <w:fldChar w:fldCharType="end"/>
        </w:r>
      </w:hyperlink>
    </w:p>
    <w:p w14:paraId="3B383D31" w14:textId="6CCA78A4" w:rsidR="00431CB6" w:rsidRDefault="00E0635B">
      <w:pPr>
        <w:pStyle w:val="Verzeichnis1"/>
        <w:rPr>
          <w:rFonts w:asciiTheme="minorHAnsi" w:eastAsiaTheme="minorEastAsia" w:hAnsiTheme="minorHAnsi"/>
          <w:noProof/>
          <w:sz w:val="22"/>
          <w:lang w:eastAsia="de-DE"/>
          <w14:ligatures w14:val="none"/>
        </w:rPr>
      </w:pPr>
      <w:hyperlink w:anchor="_Toc55905728" w:history="1">
        <w:r w:rsidR="00431CB6" w:rsidRPr="00963BB5">
          <w:rPr>
            <w:rStyle w:val="Hyperlink"/>
            <w:noProof/>
          </w:rPr>
          <w:t>7</w:t>
        </w:r>
        <w:r w:rsidR="00431CB6">
          <w:rPr>
            <w:rFonts w:asciiTheme="minorHAnsi" w:eastAsiaTheme="minorEastAsia" w:hAnsiTheme="minorHAnsi"/>
            <w:noProof/>
            <w:sz w:val="22"/>
            <w:lang w:eastAsia="de-DE"/>
            <w14:ligatures w14:val="none"/>
          </w:rPr>
          <w:tab/>
        </w:r>
        <w:r w:rsidR="00431CB6" w:rsidRPr="00963BB5">
          <w:rPr>
            <w:rStyle w:val="Hyperlink"/>
            <w:noProof/>
          </w:rPr>
          <w:t>Quellenverzeichnis</w:t>
        </w:r>
        <w:r w:rsidR="00431CB6">
          <w:rPr>
            <w:noProof/>
            <w:webHidden/>
          </w:rPr>
          <w:tab/>
        </w:r>
        <w:r w:rsidR="00431CB6">
          <w:rPr>
            <w:noProof/>
            <w:webHidden/>
          </w:rPr>
          <w:fldChar w:fldCharType="begin"/>
        </w:r>
        <w:r w:rsidR="00431CB6">
          <w:rPr>
            <w:noProof/>
            <w:webHidden/>
          </w:rPr>
          <w:instrText xml:space="preserve"> PAGEREF _Toc55905728 \h </w:instrText>
        </w:r>
        <w:r w:rsidR="00431CB6">
          <w:rPr>
            <w:noProof/>
            <w:webHidden/>
          </w:rPr>
        </w:r>
        <w:r w:rsidR="00431CB6">
          <w:rPr>
            <w:noProof/>
            <w:webHidden/>
          </w:rPr>
          <w:fldChar w:fldCharType="separate"/>
        </w:r>
        <w:r w:rsidR="00431CB6">
          <w:rPr>
            <w:noProof/>
            <w:webHidden/>
          </w:rPr>
          <w:t>14</w:t>
        </w:r>
        <w:r w:rsidR="00431CB6">
          <w:rPr>
            <w:noProof/>
            <w:webHidden/>
          </w:rPr>
          <w:fldChar w:fldCharType="end"/>
        </w:r>
      </w:hyperlink>
    </w:p>
    <w:p w14:paraId="779061AE" w14:textId="6DA0BC42" w:rsidR="00431CB6" w:rsidRDefault="00E0635B">
      <w:pPr>
        <w:pStyle w:val="Verzeichnis1"/>
        <w:rPr>
          <w:rFonts w:asciiTheme="minorHAnsi" w:eastAsiaTheme="minorEastAsia" w:hAnsiTheme="minorHAnsi"/>
          <w:noProof/>
          <w:sz w:val="22"/>
          <w:lang w:eastAsia="de-DE"/>
          <w14:ligatures w14:val="none"/>
        </w:rPr>
      </w:pPr>
      <w:hyperlink w:anchor="_Toc55905729" w:history="1">
        <w:r w:rsidR="00431CB6" w:rsidRPr="00963BB5">
          <w:rPr>
            <w:rStyle w:val="Hyperlink"/>
            <w:noProof/>
          </w:rPr>
          <w:t>8</w:t>
        </w:r>
        <w:r w:rsidR="00431CB6">
          <w:rPr>
            <w:rFonts w:asciiTheme="minorHAnsi" w:eastAsiaTheme="minorEastAsia" w:hAnsiTheme="minorHAnsi"/>
            <w:noProof/>
            <w:sz w:val="22"/>
            <w:lang w:eastAsia="de-DE"/>
            <w14:ligatures w14:val="none"/>
          </w:rPr>
          <w:tab/>
        </w:r>
        <w:r w:rsidR="00431CB6" w:rsidRPr="00963BB5">
          <w:rPr>
            <w:rStyle w:val="Hyperlink"/>
            <w:noProof/>
          </w:rPr>
          <w:t>Anhangverzeichnis</w:t>
        </w:r>
        <w:r w:rsidR="00431CB6">
          <w:rPr>
            <w:noProof/>
            <w:webHidden/>
          </w:rPr>
          <w:tab/>
        </w:r>
        <w:r w:rsidR="00431CB6">
          <w:rPr>
            <w:noProof/>
            <w:webHidden/>
          </w:rPr>
          <w:fldChar w:fldCharType="begin"/>
        </w:r>
        <w:r w:rsidR="00431CB6">
          <w:rPr>
            <w:noProof/>
            <w:webHidden/>
          </w:rPr>
          <w:instrText xml:space="preserve"> PAGEREF _Toc55905729 \h </w:instrText>
        </w:r>
        <w:r w:rsidR="00431CB6">
          <w:rPr>
            <w:noProof/>
            <w:webHidden/>
          </w:rPr>
        </w:r>
        <w:r w:rsidR="00431CB6">
          <w:rPr>
            <w:noProof/>
            <w:webHidden/>
          </w:rPr>
          <w:fldChar w:fldCharType="separate"/>
        </w:r>
        <w:r w:rsidR="00431CB6">
          <w:rPr>
            <w:noProof/>
            <w:webHidden/>
          </w:rPr>
          <w:t>15</w:t>
        </w:r>
        <w:r w:rsidR="00431CB6">
          <w:rPr>
            <w:noProof/>
            <w:webHidden/>
          </w:rPr>
          <w:fldChar w:fldCharType="end"/>
        </w:r>
      </w:hyperlink>
    </w:p>
    <w:p w14:paraId="683DAFBD" w14:textId="79004B17" w:rsidR="00BB1AD2" w:rsidRDefault="007E68C6" w:rsidP="000E251E">
      <w:pPr>
        <w:pStyle w:val="Gliederungsberschrift"/>
      </w:pPr>
      <w:r>
        <w:rPr>
          <w:szCs w:val="24"/>
        </w:rPr>
        <w:lastRenderedPageBreak/>
        <w:fldChar w:fldCharType="end"/>
      </w:r>
      <w:bookmarkStart w:id="3" w:name="_Toc16666192"/>
      <w:bookmarkStart w:id="4" w:name="_Toc55905712"/>
      <w:r w:rsidR="00BB1AD2" w:rsidRPr="00BB1AD2">
        <w:t>Abbildungsverzeichnis</w:t>
      </w:r>
      <w:bookmarkEnd w:id="3"/>
      <w:bookmarkEnd w:id="4"/>
    </w:p>
    <w:p w14:paraId="295BA5BF" w14:textId="24442978" w:rsidR="00431CB6" w:rsidRDefault="00C64F79">
      <w:pPr>
        <w:pStyle w:val="Abbildungsverzeichnis"/>
        <w:tabs>
          <w:tab w:val="right" w:leader="dot" w:pos="9060"/>
        </w:tabs>
        <w:rPr>
          <w:rFonts w:asciiTheme="minorHAnsi" w:eastAsiaTheme="minorEastAsia" w:hAnsiTheme="minorHAnsi"/>
          <w:noProof/>
          <w:sz w:val="22"/>
          <w:lang w:eastAsia="de-DE"/>
          <w14:ligatures w14:val="none"/>
        </w:rPr>
      </w:pPr>
      <w:r>
        <w:fldChar w:fldCharType="begin"/>
      </w:r>
      <w:r>
        <w:instrText xml:space="preserve"> TOC \h \z \c "Abbildung" </w:instrText>
      </w:r>
      <w:r>
        <w:fldChar w:fldCharType="separate"/>
      </w:r>
      <w:hyperlink w:anchor="_Toc55905730" w:history="1">
        <w:r w:rsidR="00431CB6" w:rsidRPr="00D96343">
          <w:rPr>
            <w:rStyle w:val="Hyperlink"/>
            <w:noProof/>
          </w:rPr>
          <w:t>Abbildung 1 - Startseite nach erfolgreicher Anmeldung</w:t>
        </w:r>
        <w:r w:rsidR="00431CB6">
          <w:rPr>
            <w:noProof/>
            <w:webHidden/>
          </w:rPr>
          <w:tab/>
        </w:r>
        <w:r w:rsidR="00431CB6">
          <w:rPr>
            <w:noProof/>
            <w:webHidden/>
          </w:rPr>
          <w:fldChar w:fldCharType="begin"/>
        </w:r>
        <w:r w:rsidR="00431CB6">
          <w:rPr>
            <w:noProof/>
            <w:webHidden/>
          </w:rPr>
          <w:instrText xml:space="preserve"> PAGEREF _Toc55905730 \h </w:instrText>
        </w:r>
        <w:r w:rsidR="00431CB6">
          <w:rPr>
            <w:noProof/>
            <w:webHidden/>
          </w:rPr>
        </w:r>
        <w:r w:rsidR="00431CB6">
          <w:rPr>
            <w:noProof/>
            <w:webHidden/>
          </w:rPr>
          <w:fldChar w:fldCharType="separate"/>
        </w:r>
        <w:r w:rsidR="00431CB6">
          <w:rPr>
            <w:noProof/>
            <w:webHidden/>
          </w:rPr>
          <w:t>9</w:t>
        </w:r>
        <w:r w:rsidR="00431CB6">
          <w:rPr>
            <w:noProof/>
            <w:webHidden/>
          </w:rPr>
          <w:fldChar w:fldCharType="end"/>
        </w:r>
      </w:hyperlink>
    </w:p>
    <w:p w14:paraId="3BF2509A" w14:textId="32DA911C" w:rsidR="00431CB6" w:rsidRDefault="00E0635B">
      <w:pPr>
        <w:pStyle w:val="Abbildungsverzeichnis"/>
        <w:tabs>
          <w:tab w:val="right" w:leader="dot" w:pos="9060"/>
        </w:tabs>
        <w:rPr>
          <w:rFonts w:asciiTheme="minorHAnsi" w:eastAsiaTheme="minorEastAsia" w:hAnsiTheme="minorHAnsi"/>
          <w:noProof/>
          <w:sz w:val="22"/>
          <w:lang w:eastAsia="de-DE"/>
          <w14:ligatures w14:val="none"/>
        </w:rPr>
      </w:pPr>
      <w:hyperlink w:anchor="_Toc55905731" w:history="1">
        <w:r w:rsidR="00431CB6" w:rsidRPr="00D96343">
          <w:rPr>
            <w:rStyle w:val="Hyperlink"/>
            <w:noProof/>
          </w:rPr>
          <w:t>Abbildung 2 - Attributauswahl</w:t>
        </w:r>
        <w:r w:rsidR="00431CB6">
          <w:rPr>
            <w:noProof/>
            <w:webHidden/>
          </w:rPr>
          <w:tab/>
        </w:r>
        <w:r w:rsidR="00431CB6">
          <w:rPr>
            <w:noProof/>
            <w:webHidden/>
          </w:rPr>
          <w:fldChar w:fldCharType="begin"/>
        </w:r>
        <w:r w:rsidR="00431CB6">
          <w:rPr>
            <w:noProof/>
            <w:webHidden/>
          </w:rPr>
          <w:instrText xml:space="preserve"> PAGEREF _Toc55905731 \h </w:instrText>
        </w:r>
        <w:r w:rsidR="00431CB6">
          <w:rPr>
            <w:noProof/>
            <w:webHidden/>
          </w:rPr>
        </w:r>
        <w:r w:rsidR="00431CB6">
          <w:rPr>
            <w:noProof/>
            <w:webHidden/>
          </w:rPr>
          <w:fldChar w:fldCharType="separate"/>
        </w:r>
        <w:r w:rsidR="00431CB6">
          <w:rPr>
            <w:noProof/>
            <w:webHidden/>
          </w:rPr>
          <w:t>9</w:t>
        </w:r>
        <w:r w:rsidR="00431CB6">
          <w:rPr>
            <w:noProof/>
            <w:webHidden/>
          </w:rPr>
          <w:fldChar w:fldCharType="end"/>
        </w:r>
      </w:hyperlink>
    </w:p>
    <w:p w14:paraId="5A0AF0F8" w14:textId="27C02982" w:rsidR="00431CB6" w:rsidRDefault="00E0635B">
      <w:pPr>
        <w:pStyle w:val="Abbildungsverzeichnis"/>
        <w:tabs>
          <w:tab w:val="right" w:leader="dot" w:pos="9060"/>
        </w:tabs>
        <w:rPr>
          <w:rFonts w:asciiTheme="minorHAnsi" w:eastAsiaTheme="minorEastAsia" w:hAnsiTheme="minorHAnsi"/>
          <w:noProof/>
          <w:sz w:val="22"/>
          <w:lang w:eastAsia="de-DE"/>
          <w14:ligatures w14:val="none"/>
        </w:rPr>
      </w:pPr>
      <w:hyperlink w:anchor="_Toc55905732" w:history="1">
        <w:r w:rsidR="00431CB6" w:rsidRPr="00D96343">
          <w:rPr>
            <w:rStyle w:val="Hyperlink"/>
            <w:noProof/>
          </w:rPr>
          <w:t>Abbildung 3 - Zugriffssteuerung für Projekte</w:t>
        </w:r>
        <w:r w:rsidR="00431CB6">
          <w:rPr>
            <w:noProof/>
            <w:webHidden/>
          </w:rPr>
          <w:tab/>
        </w:r>
        <w:r w:rsidR="00431CB6">
          <w:rPr>
            <w:noProof/>
            <w:webHidden/>
          </w:rPr>
          <w:fldChar w:fldCharType="begin"/>
        </w:r>
        <w:r w:rsidR="00431CB6">
          <w:rPr>
            <w:noProof/>
            <w:webHidden/>
          </w:rPr>
          <w:instrText xml:space="preserve"> PAGEREF _Toc55905732 \h </w:instrText>
        </w:r>
        <w:r w:rsidR="00431CB6">
          <w:rPr>
            <w:noProof/>
            <w:webHidden/>
          </w:rPr>
        </w:r>
        <w:r w:rsidR="00431CB6">
          <w:rPr>
            <w:noProof/>
            <w:webHidden/>
          </w:rPr>
          <w:fldChar w:fldCharType="separate"/>
        </w:r>
        <w:r w:rsidR="00431CB6">
          <w:rPr>
            <w:noProof/>
            <w:webHidden/>
          </w:rPr>
          <w:t>10</w:t>
        </w:r>
        <w:r w:rsidR="00431CB6">
          <w:rPr>
            <w:noProof/>
            <w:webHidden/>
          </w:rPr>
          <w:fldChar w:fldCharType="end"/>
        </w:r>
      </w:hyperlink>
    </w:p>
    <w:p w14:paraId="24A2FAEA" w14:textId="70CB4FCE" w:rsidR="00C42A5B" w:rsidRDefault="00C64F79" w:rsidP="00CC38B3">
      <w:r>
        <w:rPr>
          <w:b/>
          <w:bCs/>
          <w:noProof/>
        </w:rPr>
        <w:fldChar w:fldCharType="end"/>
      </w:r>
    </w:p>
    <w:p w14:paraId="1B80BB47" w14:textId="77777777" w:rsidR="005475DB" w:rsidRDefault="007C24E6" w:rsidP="00C42A5B">
      <w:pPr>
        <w:pStyle w:val="Gliederungsberschrift"/>
      </w:pPr>
      <w:bookmarkStart w:id="5" w:name="_Toc16666193"/>
      <w:bookmarkStart w:id="6" w:name="_Toc55905713"/>
      <w:commentRangeStart w:id="7"/>
      <w:r>
        <w:lastRenderedPageBreak/>
        <w:t>Tabellenverzeichnis</w:t>
      </w:r>
      <w:bookmarkEnd w:id="5"/>
      <w:bookmarkEnd w:id="6"/>
      <w:commentRangeEnd w:id="7"/>
      <w:r w:rsidR="00431CB6">
        <w:rPr>
          <w:rStyle w:val="Kommentarzeichen"/>
          <w:rFonts w:eastAsiaTheme="minorHAnsi" w:cstheme="minorBidi"/>
          <w:b w:val="0"/>
          <w:bCs w:val="0"/>
        </w:rPr>
        <w:commentReference w:id="7"/>
      </w:r>
    </w:p>
    <w:p w14:paraId="1075588D" w14:textId="78FDB166" w:rsidR="007C24E6" w:rsidRDefault="00C64F79" w:rsidP="007C24E6">
      <w:pPr>
        <w:pStyle w:val="Abbildungsverzeichnis"/>
        <w:tabs>
          <w:tab w:val="right" w:pos="9060"/>
        </w:tabs>
        <w:rPr>
          <w:smallCaps/>
        </w:rPr>
      </w:pPr>
      <w:fldSimple w:instr=" TOC \h \z \c &quot;Tabelle&quot; ">
        <w:r w:rsidR="00431CB6">
          <w:rPr>
            <w:b/>
            <w:bCs/>
            <w:noProof/>
          </w:rPr>
          <w:t>Es konnten keine Einträge für ein Abbildungsverzeichnis gefunden werden.</w:t>
        </w:r>
      </w:fldSimple>
    </w:p>
    <w:p w14:paraId="00D2DF96" w14:textId="77777777" w:rsidR="007C24E6" w:rsidRDefault="007C24E6" w:rsidP="007C24E6"/>
    <w:p w14:paraId="34D8201C" w14:textId="77777777" w:rsidR="007C24E6" w:rsidRDefault="007C24E6">
      <w:pPr>
        <w:spacing w:line="276" w:lineRule="auto"/>
        <w:ind w:left="357" w:hanging="357"/>
        <w:jc w:val="left"/>
      </w:pPr>
      <w:r>
        <w:br w:type="page"/>
      </w:r>
    </w:p>
    <w:p w14:paraId="6254A8DD" w14:textId="6E1AD2C2" w:rsidR="007C24E6" w:rsidRDefault="007C24E6" w:rsidP="007C24E6">
      <w:pPr>
        <w:pStyle w:val="Gliederungsberschrift"/>
      </w:pPr>
      <w:bookmarkStart w:id="8" w:name="_Toc16666194"/>
      <w:bookmarkStart w:id="9" w:name="_Toc55905714"/>
      <w:commentRangeStart w:id="10"/>
      <w:r>
        <w:lastRenderedPageBreak/>
        <w:t>Abkürzungsverzeichnis</w:t>
      </w:r>
      <w:bookmarkEnd w:id="8"/>
      <w:bookmarkEnd w:id="9"/>
      <w:commentRangeEnd w:id="10"/>
      <w:r w:rsidR="00431CB6">
        <w:rPr>
          <w:rStyle w:val="Kommentarzeichen"/>
          <w:rFonts w:eastAsiaTheme="minorHAnsi" w:cstheme="minorBidi"/>
          <w:b w:val="0"/>
          <w:bCs w:val="0"/>
        </w:rPr>
        <w:commentReference w:id="10"/>
      </w:r>
    </w:p>
    <w:p w14:paraId="1614466E" w14:textId="77777777" w:rsidR="006A6DE7" w:rsidRDefault="006A6DE7" w:rsidP="006A6DE7"/>
    <w:p w14:paraId="25A5027C" w14:textId="77777777" w:rsidR="006A6DE7" w:rsidRDefault="006A6DE7" w:rsidP="00726A65">
      <w:pPr>
        <w:pStyle w:val="berschrift1"/>
        <w:sectPr w:rsidR="006A6DE7" w:rsidSect="00D16A41">
          <w:pgSz w:w="11906" w:h="16838" w:code="9"/>
          <w:pgMar w:top="1134" w:right="1418" w:bottom="1134" w:left="1418" w:header="709" w:footer="709" w:gutter="0"/>
          <w:pgNumType w:start="1"/>
          <w:cols w:space="708"/>
          <w:docGrid w:linePitch="360"/>
        </w:sectPr>
      </w:pPr>
      <w:bookmarkStart w:id="11" w:name="_Toc55905715"/>
    </w:p>
    <w:p w14:paraId="181F68C1" w14:textId="49142A3B" w:rsidR="008128D1" w:rsidRDefault="000C5E82" w:rsidP="00726A65">
      <w:pPr>
        <w:pStyle w:val="berschrift1"/>
      </w:pPr>
      <w:r>
        <w:lastRenderedPageBreak/>
        <w:t>Einleitung</w:t>
      </w:r>
      <w:bookmarkEnd w:id="11"/>
    </w:p>
    <w:p w14:paraId="53D8D29C" w14:textId="32AE111F" w:rsidR="000C5E82" w:rsidRDefault="000C5E82" w:rsidP="000C5E82">
      <w:r>
        <w:t>In Zeiten modern ausgestatteter Produktions- und Dienstleistungsunternehmen sind infrastrukturelle Projekte ein ständiger Bestandteil des informationstechnischen Tagesgeschäfts. Diese können unterschiedlicher Natur sein, von der Vergabe neuer Hardware an eine Vielzahl von Mitarbeitern, bis zum geordneten Einspielen eines Software-Updates auf mehrere Geräte des „Internets der Dinge“. Gerade bei der Vergabe von Hardware-Geräten stellt die effektive Verwaltung des Prozesses und der einzelnen Gegebenheiten, wie Geräte-Identitäten, Bestimmungsorte, Besitzer und Anderen, eine besondere Herausforderung dar. Hier wird häufig auf eine formularbasierte Lösung zurückgegriffen, was entweder veralteter Unternehmensprozesse oder unzureichendem Funktionsumfang von Asset-Management-Lösungen geschuldet ist.</w:t>
      </w:r>
    </w:p>
    <w:p w14:paraId="7103A68A" w14:textId="4A531AB5" w:rsidR="000C5E82" w:rsidRDefault="000C5E82" w:rsidP="000C5E82">
      <w:r>
        <w:t>Dieser Problematik wurde sich bereits in der vorherigen Belegarbeit mit dem Titel „Entwicklung einer Software zur Organisation und Verarbeiten von standardisierten Formulardokumenten“</w:t>
      </w:r>
      <w:ins w:id="12" w:author="Nils Bauer" w:date="2020-11-10T13:07:00Z">
        <w:r w:rsidR="0072035E">
          <w:t xml:space="preserve"> im Modul „Software Engineering“</w:t>
        </w:r>
      </w:ins>
      <w:r>
        <w:t xml:space="preserve"> angenommen. Es wurde eine Software-Lösung vorgestellt, welche entsprechende Formulare auf wiederkehrende Attributtypen untersucht und diese geordnet darstellt und verfügbar macht. Dies wurde mithilfe einer lokalen, Java-basierten Applikation ermöglicht, welche eine Gruppe aus PDF-Dokumenten vergleicht und eine entsprechende Übersicht bereitstellt.</w:t>
      </w:r>
    </w:p>
    <w:p w14:paraId="3C7E6D9C" w14:textId="20A7FCDD" w:rsidR="000C5E82" w:rsidRDefault="000C5E82" w:rsidP="000C5E82">
      <w:r>
        <w:t xml:space="preserve">Verfügt ein Unternehmen also über ein IT-Service-Management-System, wie beispielsweise DMC Remedy, </w:t>
      </w:r>
      <w:proofErr w:type="gramStart"/>
      <w:r>
        <w:t>welches Änderungen</w:t>
      </w:r>
      <w:proofErr w:type="gramEnd"/>
      <w:r>
        <w:t xml:space="preserve"> bei Hardware-Gegebenheiten lediglich als PDF-Formular gegenzeichnen und verifizieren lässt, kann man dessen Mangel an Funktionen mit dieser Software ausgleichen. Die PDF-Dokumente müssen nicht länger physisch ausgedruckt werden, sondern können direkt über die Lösung analysiert und geordnet dargestellt werden, sodass eine schnelle Bearbeitung möglich ist. Problematisch hierbei ist jedoch, dass dieser Vorgang viel Rechenkapazität in Anspruch nimmt, vor allem bei einer Vielzahl an Dokumenten. Besonders der Arbeits- und Sekundärspeicher ist bei vielen Geräten hierfür unzureichend vorhanden.</w:t>
      </w:r>
    </w:p>
    <w:p w14:paraId="7F51C964" w14:textId="3A822D16" w:rsidR="000C5E82" w:rsidRDefault="000C5E82" w:rsidP="000C5E82">
      <w:r>
        <w:t>Im Zuge dieser Arbeit soll diese Lösung unter Einbezug von Internettechnologien modifiziert werden, sodass Rechen- und Speicheraufwand der Lösung dezentralisiert betrieben werden können. Ebenso soll es ermöglicht werden</w:t>
      </w:r>
      <w:ins w:id="13" w:author="Nils Bauer" w:date="2020-11-10T13:13:00Z">
        <w:r w:rsidR="00DB3F39">
          <w:t>,</w:t>
        </w:r>
      </w:ins>
      <w:r>
        <w:t xml:space="preserve"> die gewünschten Dokumente direkt zu bearbeiten, wodurch die Lösung theoretisch für den Anwendungsfall eines Hardware-Rollouts bereit gemacht werden soll.</w:t>
      </w:r>
    </w:p>
    <w:p w14:paraId="046A2611" w14:textId="7FA7F085" w:rsidR="000C5E82" w:rsidRPr="000C5E82" w:rsidRDefault="000C5E82" w:rsidP="000C5E82">
      <w:r>
        <w:t xml:space="preserve">Im Folgenden wird dargelegt, mit welcher Lösung die beschriebene Problematik gelöst werden kann, wie diese funktioniert und welche Limitierungen sie aufweist. Außerdem </w:t>
      </w:r>
      <w:r>
        <w:lastRenderedPageBreak/>
        <w:t>wird aufgezeigt, welche Technologien hierfür sinnvoll eingesetzt werden können und welche Funktionalitäten die reale Nutzbarkeit weiter verbessern können.</w:t>
      </w:r>
    </w:p>
    <w:p w14:paraId="21C6C670" w14:textId="5A6240C3" w:rsidR="00607C25" w:rsidRDefault="000C5E82" w:rsidP="00607C25">
      <w:pPr>
        <w:pStyle w:val="berschrift1"/>
      </w:pPr>
      <w:bookmarkStart w:id="14" w:name="_Toc55905716"/>
      <w:r>
        <w:lastRenderedPageBreak/>
        <w:t>Zielbeschreibung und Lösungsansatz</w:t>
      </w:r>
      <w:bookmarkEnd w:id="14"/>
    </w:p>
    <w:p w14:paraId="7D4BD74B" w14:textId="46E5E5AB" w:rsidR="000C5E82" w:rsidRDefault="000C5E82" w:rsidP="000C5E82">
      <w:r>
        <w:t xml:space="preserve">Das Ziel dieser Belegarbeit ist das Schaffen einer webbasierten Verwaltungslösung für Dokumentgruppen. Diese soll dezentral </w:t>
      </w:r>
      <w:del w:id="15" w:author="Nils Bauer" w:date="2020-11-10T13:14:00Z">
        <w:r w:rsidDel="00DB3F39">
          <w:delText xml:space="preserve">realisiert </w:delText>
        </w:r>
      </w:del>
      <w:commentRangeStart w:id="16"/>
      <w:ins w:id="17" w:author="Nils Bauer" w:date="2020-11-10T13:14:00Z">
        <w:r w:rsidR="00DB3F39">
          <w:t>umgesetzt</w:t>
        </w:r>
        <w:commentRangeEnd w:id="16"/>
        <w:r w:rsidR="00DB3F39">
          <w:rPr>
            <w:rStyle w:val="Kommentarzeichen"/>
          </w:rPr>
          <w:commentReference w:id="16"/>
        </w:r>
        <w:r w:rsidR="00DB3F39">
          <w:t xml:space="preserve"> </w:t>
        </w:r>
      </w:ins>
      <w:r>
        <w:t>werden, um verringerte Speicher- und Rechenlast an den verwendeten Geräten und flexiblere Einsatzmöglichkeiten der Lösung zu realisieren. Dadurch wird die Verwendung der Anwendung an Tablet-Geräten mit Stifteingabe, welche häufig über nicht genügend Systemressourcen für größere Dokumentengruppen verfügen, und das parallele Arbeiten mehrere Nutzer an einer Dokumentengruppe ermöglicht. Letzteres wird jedoch aufgrund des nötigen Mehraufwandes nur begrenzte Umsetzung im Rahmen dieser Belegarbeit finden.</w:t>
      </w:r>
    </w:p>
    <w:p w14:paraId="52E229DE" w14:textId="301DA513" w:rsidR="000C5E82" w:rsidRDefault="000C5E82" w:rsidP="000C5E82">
      <w:r>
        <w:t>Primär soll die Lösung in der Lage sein, Dokumentgruppen auf einen Webserver hochzuladen, eine Dokumentenanalyse durchzuführen, die Dokumente nach Bearbeitung abzugleichen und das Herunterladen einzelner Dateien oder Gruppen zu ermöglichen. Die Dokumentenanalyse soll dabei auf der Methodik der vorangegangenen Belegarbeit mit dem Titel „</w:t>
      </w:r>
      <w:commentRangeStart w:id="18"/>
      <w:r>
        <w:t>XXXXXXX</w:t>
      </w:r>
      <w:commentRangeEnd w:id="18"/>
      <w:r w:rsidR="00DB3F39">
        <w:rPr>
          <w:rStyle w:val="Kommentarzeichen"/>
        </w:rPr>
        <w:commentReference w:id="18"/>
      </w:r>
      <w:r>
        <w:t xml:space="preserve">“ basieren. Sekundär soll eine Funktion implementiert werden, welche dem Benutzer das einfache </w:t>
      </w:r>
      <w:commentRangeStart w:id="19"/>
      <w:r>
        <w:t xml:space="preserve">Signieren </w:t>
      </w:r>
      <w:commentRangeEnd w:id="19"/>
      <w:r w:rsidR="00DB3F39">
        <w:rPr>
          <w:rStyle w:val="Kommentarzeichen"/>
        </w:rPr>
        <w:commentReference w:id="19"/>
      </w:r>
      <w:r>
        <w:t>und Ausfüllen der PDF-Formulare per Stifteingabe an einem Windows-Tablet ermöglicht.</w:t>
      </w:r>
    </w:p>
    <w:p w14:paraId="75934AEF" w14:textId="05BF4D6B" w:rsidR="000C5E82" w:rsidRDefault="000C5E82" w:rsidP="000C5E82">
      <w:r>
        <w:t>Die Lösung soll dabei über einen gängigen Internet-Browser, wie Mozilla Firefox oder Google Chrome, aufrufbar und nutzbar bleiben. Für den Abgleich zwischen lokalen oder im Webserver befindlichen Dokumenten soll ein zusätzlicher Dienst bereitgestellt werden. Dieser soll nach einmaliger Konfiguration den lokalen und den im Webserver befindlichen Dokumentenbestand abgleichen und entsprechende Ersetzungen durchführen, sofern durch den Nutzer gefordert. Zu diesem Zwecke soll eine Datenbank konzipiert werden, welche alle nötigen Metadaten vorhält.</w:t>
      </w:r>
    </w:p>
    <w:p w14:paraId="7D425A4B" w14:textId="54C7990E" w:rsidR="000C5E82" w:rsidRDefault="000C5E82" w:rsidP="000C5E82">
      <w:r>
        <w:t>Zur Umsetzung des Vorhabens bedarf es einer Kombination verschiedener Technologien. Diese erfüllen innerhalb der Lösung verschiedene Aufgaben und arbeiten parallel zueinander. Für die Darstellung der HTML-basierten Weboberfläche wird der Webhosting-Service „</w:t>
      </w:r>
      <w:proofErr w:type="spellStart"/>
      <w:r>
        <w:t>Ionos</w:t>
      </w:r>
      <w:proofErr w:type="spellEnd"/>
      <w:r>
        <w:t xml:space="preserve"> Webspace M“ von 1und1 angewandt, welcher eine öffentliche Domäne mit einer Drupal 7-Umgebung bereitstellt. Drupal ist ein Inhaltsverwaltungssystem für Internetseiten, welches die grafische Darstellung und die Kommunikation mit weiteren Elementen der Lösung ermöglicht.</w:t>
      </w:r>
    </w:p>
    <w:p w14:paraId="065B723A" w14:textId="758EDC30" w:rsidR="000C5E82" w:rsidRPr="000C5E82" w:rsidRDefault="000C5E82" w:rsidP="000C5E82">
      <w:r>
        <w:t xml:space="preserve">Weiterhin wird ein virtueller Server des Hosting-Anbieters Hetzner Online GmbH verwendet, welcher 4 Gigabyte Arbeitsspeicher, zwei virtuelle Prozessorkerne und 40 Gigabyte Festplattenspeicher zur Verfügung stellt. Auf dem Server wird betriebssystemseitig Ubuntu 18.04 LTS installiert. Auf Basis dessen wird </w:t>
      </w:r>
      <w:proofErr w:type="spellStart"/>
      <w:r>
        <w:t>Payara</w:t>
      </w:r>
      <w:proofErr w:type="spellEnd"/>
      <w:r>
        <w:t xml:space="preserve"> Server 5 als Serveranwendung betrieben. </w:t>
      </w:r>
      <w:proofErr w:type="spellStart"/>
      <w:r>
        <w:t>Payara</w:t>
      </w:r>
      <w:proofErr w:type="spellEnd"/>
      <w:r>
        <w:t xml:space="preserve"> stellt auf der Programmiersprache </w:t>
      </w:r>
      <w:r>
        <w:lastRenderedPageBreak/>
        <w:t xml:space="preserve">Java basierende Applikationen als Online-Dienste zur Verfügung, wodurch die Analyse und Organisation der Dokumente ermöglicht werden. Dazu wird Java in der Version 1.8.0_232 verwendet. Parallel dazu wird eine MySQL-Datenbank auf dem virtuellen Server bereitgestellt, welcher als abrufbarer Speicher für Metadaten </w:t>
      </w:r>
      <w:commentRangeStart w:id="20"/>
      <w:r>
        <w:t xml:space="preserve">und weiteres </w:t>
      </w:r>
      <w:commentRangeEnd w:id="20"/>
      <w:r w:rsidR="00D6242A">
        <w:rPr>
          <w:rStyle w:val="Kommentarzeichen"/>
        </w:rPr>
        <w:commentReference w:id="20"/>
      </w:r>
      <w:r>
        <w:t>fungieren soll. [</w:t>
      </w:r>
      <w:commentRangeStart w:id="21"/>
      <w:r>
        <w:t>siehe Abbildung Pascal</w:t>
      </w:r>
      <w:commentRangeEnd w:id="21"/>
      <w:r w:rsidR="00D6242A">
        <w:rPr>
          <w:rStyle w:val="Kommentarzeichen"/>
        </w:rPr>
        <w:commentReference w:id="21"/>
      </w:r>
      <w:r>
        <w:t>]</w:t>
      </w:r>
    </w:p>
    <w:p w14:paraId="0857C075" w14:textId="740967B7" w:rsidR="00607C25" w:rsidRDefault="000C5E82" w:rsidP="00354CDF">
      <w:pPr>
        <w:pStyle w:val="berschrift1"/>
        <w:spacing w:after="120"/>
        <w:ind w:left="357" w:hanging="357"/>
      </w:pPr>
      <w:bookmarkStart w:id="22" w:name="_Toc55905717"/>
      <w:r>
        <w:lastRenderedPageBreak/>
        <w:t>Benutzer- und Inhaltsverwaltung</w:t>
      </w:r>
      <w:bookmarkEnd w:id="22"/>
    </w:p>
    <w:p w14:paraId="38949EFE" w14:textId="7BAE94F2" w:rsidR="00607C25" w:rsidRDefault="000C5E82" w:rsidP="00354CDF">
      <w:pPr>
        <w:pStyle w:val="berschrift2"/>
        <w:spacing w:after="120"/>
      </w:pPr>
      <w:bookmarkStart w:id="23" w:name="_Toc55905718"/>
      <w:r>
        <w:t>Benutzerverwaltung</w:t>
      </w:r>
      <w:bookmarkEnd w:id="23"/>
    </w:p>
    <w:p w14:paraId="457BC058" w14:textId="27036DC9" w:rsidR="000C5E82" w:rsidRDefault="000C5E82" w:rsidP="000C5E82">
      <w:r>
        <w:t xml:space="preserve">Für die Regulierung der Zugriffe auf die Oberfläche und die Einzelprojekte bedarf es einer Zugriffssteuerung. Diese ist bereits in Drupal integriert und ermöglicht eine Authentifikation per Passwort. Eine sicherere </w:t>
      </w:r>
      <w:r w:rsidRPr="000C5E82">
        <w:rPr>
          <w:b/>
          <w:bCs/>
        </w:rPr>
        <w:t>Zwei-Faktor-Authentifizierung</w:t>
      </w:r>
      <w:r>
        <w:t xml:space="preserve"> ist dabei durch Installation eines Zusatzmoduls ebenso möglich, für dieses Projekt jedoch nicht notwendig. Die Benutzerregistrierung erfolgt </w:t>
      </w:r>
      <w:commentRangeStart w:id="24"/>
      <w:ins w:id="25" w:author="Nils Bauer" w:date="2020-11-10T13:25:00Z">
        <w:r w:rsidR="00D6242A">
          <w:t xml:space="preserve">derzeit </w:t>
        </w:r>
      </w:ins>
      <w:commentRangeEnd w:id="24"/>
      <w:ins w:id="26" w:author="Nils Bauer" w:date="2020-11-10T13:26:00Z">
        <w:r w:rsidR="00D6242A">
          <w:rPr>
            <w:rStyle w:val="Kommentarzeichen"/>
          </w:rPr>
          <w:commentReference w:id="24"/>
        </w:r>
      </w:ins>
      <w:r>
        <w:t>durch einen Administrator.</w:t>
      </w:r>
    </w:p>
    <w:p w14:paraId="7B8A9FBF" w14:textId="72B1B4BE" w:rsidR="000C5E82" w:rsidRDefault="000C5E82" w:rsidP="000C5E82">
      <w:r>
        <w:t xml:space="preserve">Die Drupal-Authentifizierung ist über eine dienstinterne Datenbank realisiert, welche primär einen Benutzernamen, eine </w:t>
      </w:r>
      <w:del w:id="27" w:author="Nils Bauer" w:date="2020-11-10T13:25:00Z">
        <w:r w:rsidDel="00D6242A">
          <w:delText>Email</w:delText>
        </w:r>
      </w:del>
      <w:ins w:id="28" w:author="Nils Bauer" w:date="2020-11-10T13:25:00Z">
        <w:r w:rsidR="00D6242A">
          <w:t>E-Mail</w:t>
        </w:r>
      </w:ins>
      <w:r>
        <w:t>-Adresse und ein Passwort pro Benutzer beinhaltet. Außerdem können hierzu noch Name, Adresse, Telefonnummer, Rechtezuweisungen und weitere Informationen hinterlegt werden. Diese sind dann für andere Funktionalitäten nutzbar, werden in diesem Projekt jedoch ebenfalls nicht benötigt.</w:t>
      </w:r>
    </w:p>
    <w:p w14:paraId="204C7EA3" w14:textId="37C70FA5" w:rsidR="000C5E82" w:rsidRDefault="000C5E82" w:rsidP="000C5E82">
      <w:r>
        <w:t xml:space="preserve">Die Drupal-Authentifizierung ermöglicht jedoch noch keinen Zugriff auf die Funktionalitäten der webbasierten Java-Anwendung, welche auf der </w:t>
      </w:r>
      <w:proofErr w:type="spellStart"/>
      <w:r>
        <w:t>Payara</w:t>
      </w:r>
      <w:proofErr w:type="spellEnd"/>
      <w:r>
        <w:t xml:space="preserve">-Plattform betrieben wird. Hierfür wird bei jedem Drupal-Login eine Anfrage an die Anwendung geschickt, welche prüft, ob der authentifizierte Benutzer bereits in der MySQL-Datenbank hinterlegt ist. Ist dieser vorhanden, so wird eine Benutzer-ID zurückgegeben, welche für Zuweisung von Befehlen zwischen Drupal und der Webanwendung benötigt wird. Ist ein Benutzer noch nicht in der MySQL-Datenbank bekannt, so wird er </w:t>
      </w:r>
      <w:commentRangeStart w:id="29"/>
      <w:r>
        <w:t xml:space="preserve">kurzerhand </w:t>
      </w:r>
      <w:commentRangeEnd w:id="29"/>
      <w:r w:rsidR="00225D7F">
        <w:rPr>
          <w:rStyle w:val="Kommentarzeichen"/>
        </w:rPr>
        <w:commentReference w:id="29"/>
      </w:r>
      <w:r>
        <w:t>angelegt und erhält eine neue Benutzer-ID.</w:t>
      </w:r>
    </w:p>
    <w:p w14:paraId="7394F8D4" w14:textId="64D18F0C" w:rsidR="000C5E82" w:rsidRPr="000C5E82" w:rsidRDefault="000C5E82" w:rsidP="000C5E82">
      <w:r>
        <w:t>Somit ist sichergestellt, dass jede Aktion, die ein Benutzer tätigt, diesem korrekt zugewiesen werden kann. Basierend darauf kann weiterführende Zugriffsteuerung für Projekte und Backup-Daten ermöglicht werden, sowie zukünftig auch ein System zur Protokollierung.</w:t>
      </w:r>
    </w:p>
    <w:p w14:paraId="0D5378A1" w14:textId="70574E15" w:rsidR="00BB15A5" w:rsidRDefault="000C5E82" w:rsidP="00354CDF">
      <w:pPr>
        <w:pStyle w:val="berschrift2"/>
        <w:spacing w:after="120"/>
      </w:pPr>
      <w:bookmarkStart w:id="30" w:name="_Toc55905719"/>
      <w:r>
        <w:t>Projektverwaltung</w:t>
      </w:r>
      <w:bookmarkEnd w:id="30"/>
    </w:p>
    <w:p w14:paraId="1165DCDC" w14:textId="192C7240" w:rsidR="000C5E82" w:rsidRDefault="000C5E82" w:rsidP="000C5E82">
      <w:r>
        <w:t>Um zu verhindern, dass Benutzer unberechtigten Zugriff auf Projekte und deren PDF-Dokumente erhalten, bedarf es einer Rechteverwaltung. In einer Produktivumgebung sähe diese mehrere Nutzergruppen mit unterschiedlichen Berechtigungen vor, beispielsweise den Projektbesitzer, das Projektmitglied, den Projektbetrachter, den Administrator und weitere. Da in der jetzigen Phase des Projektes ein derart fortgeschrittenes Konstrukt die vorhandenen Kapazitäten übersteigen würden, wurde ein einfacheres System implementiert.</w:t>
      </w:r>
    </w:p>
    <w:p w14:paraId="605B7A08" w14:textId="47DD53FB" w:rsidR="000C5E82" w:rsidRDefault="000C5E82" w:rsidP="000C5E82">
      <w:r>
        <w:t xml:space="preserve">Zunächst hat jeder Nutzer die Freigabe eigene Projekte zu erstellen. Tut er dies, so wird er in der MySQL-Datenbank als projektzugehörig hinterlegt. Er kann innerhalb </w:t>
      </w:r>
      <w:r>
        <w:lastRenderedPageBreak/>
        <w:t xml:space="preserve">dieses Projektes alle Funktionalitäten nutzen und auch Drittnutzern Freigabe zum Projekt erteilen. Diese Drittnutzer haben </w:t>
      </w:r>
      <w:proofErr w:type="spellStart"/>
      <w:proofErr w:type="gramStart"/>
      <w:r>
        <w:t>die selben</w:t>
      </w:r>
      <w:proofErr w:type="spellEnd"/>
      <w:proofErr w:type="gramEnd"/>
      <w:r>
        <w:t xml:space="preserve"> Rechte wie der Projekterstellter und können ihrerseits auch Benutzer hinzufügen und alle Funktionen innerhalb des Projektes nutzen. Dies bedeutet auch, dass sämtliche Nutzer mit Zugang zu einem Projekt dieses auch löschen können. Auch diese Umstände müssen in einer finalen Version des Projektes überarbeitet werden, sind jedoch ausreichend komplex für den Einsatz in der Entwicklungsphase.</w:t>
      </w:r>
    </w:p>
    <w:p w14:paraId="10EB8D3E" w14:textId="38FF0CE3" w:rsidR="000C5E82" w:rsidRDefault="000C5E82" w:rsidP="000C5E82">
      <w:pPr>
        <w:pStyle w:val="berschrift2"/>
      </w:pPr>
      <w:bookmarkStart w:id="31" w:name="_Toc55905720"/>
      <w:r>
        <w:t>Favoritenverwaltung</w:t>
      </w:r>
      <w:bookmarkEnd w:id="31"/>
    </w:p>
    <w:p w14:paraId="0E5E873A" w14:textId="3187E09D" w:rsidR="000C5E82" w:rsidRDefault="000C5E82" w:rsidP="000C5E82">
      <w:r>
        <w:t xml:space="preserve">Ein einzelner Nutzer kann Projekte favorisieren, um schneller Zugriff auf </w:t>
      </w:r>
      <w:del w:id="32" w:author="Nils Bauer" w:date="2020-11-10T13:36:00Z">
        <w:r w:rsidDel="00225D7F">
          <w:delText xml:space="preserve">dieses </w:delText>
        </w:r>
      </w:del>
      <w:ins w:id="33" w:author="Nils Bauer" w:date="2020-11-10T13:36:00Z">
        <w:r w:rsidR="00225D7F">
          <w:t xml:space="preserve">diese </w:t>
        </w:r>
      </w:ins>
      <w:r>
        <w:t xml:space="preserve">zu erlangen. </w:t>
      </w:r>
      <w:del w:id="34" w:author="Nils Bauer" w:date="2020-11-10T13:37:00Z">
        <w:r w:rsidDel="00225D7F">
          <w:delText xml:space="preserve">Dies </w:delText>
        </w:r>
      </w:del>
      <w:ins w:id="35" w:author="Nils Bauer" w:date="2020-11-10T13:37:00Z">
        <w:r w:rsidR="00225D7F">
          <w:t xml:space="preserve">Das </w:t>
        </w:r>
      </w:ins>
      <w:r>
        <w:t>ist vor allem von Nutzen, wenn ein Nutzer Zugriffsberechtigungen für eine Vielzahl an Projekten besitzt. So kann er beispielsweise alle Projekte eines Tageseinsatzes als Favoriten markieren, um schnelleren und übersichtlicheren Zugriff auf diese zu erlangen.</w:t>
      </w:r>
    </w:p>
    <w:p w14:paraId="67913753" w14:textId="2C06F051" w:rsidR="000C5E82" w:rsidRDefault="000C5E82" w:rsidP="000C5E82">
      <w:r>
        <w:t xml:space="preserve">Für die Zuordnung einer Auswahl an Favoriten zu den jeweiligen Benutzern wird eine dedizierte Tabelle in der MySQL-Datenbank bereitgestellt. Diese enthält alle favorisierten Projekte </w:t>
      </w:r>
      <w:commentRangeStart w:id="36"/>
      <w:r>
        <w:t>des Benutzers</w:t>
      </w:r>
      <w:commentRangeEnd w:id="36"/>
      <w:r w:rsidR="00225D7F">
        <w:rPr>
          <w:rStyle w:val="Kommentarzeichen"/>
        </w:rPr>
        <w:commentReference w:id="36"/>
      </w:r>
      <w:r>
        <w:t>, welche dann in seiner Projektliste ganz oben und mit einer Markierung angezeigt werden. Auf der Startseite werden die favorisierten Projekte dann in einer eigenen Liste angezeigt, um schnellen Zugriff auf diese zu gewähren.</w:t>
      </w:r>
    </w:p>
    <w:p w14:paraId="2B9E4432" w14:textId="653F1FFD" w:rsidR="000C5E82" w:rsidRDefault="000C5E82" w:rsidP="000C5E82">
      <w:commentRangeStart w:id="37"/>
      <w:r>
        <w:t>BILD FAVORITENLISTE</w:t>
      </w:r>
      <w:commentRangeEnd w:id="37"/>
      <w:r w:rsidR="00225D7F">
        <w:rPr>
          <w:rStyle w:val="Kommentarzeichen"/>
        </w:rPr>
        <w:commentReference w:id="37"/>
      </w:r>
    </w:p>
    <w:p w14:paraId="41BB16BF" w14:textId="5D7F2E99" w:rsidR="00AD24AF" w:rsidRDefault="00AD24AF" w:rsidP="00AD24AF">
      <w:pPr>
        <w:pStyle w:val="berschrift2"/>
      </w:pPr>
      <w:bookmarkStart w:id="38" w:name="_Toc55905721"/>
      <w:r>
        <w:t>Analyse der PDF-Dokumentengruppe</w:t>
      </w:r>
      <w:bookmarkEnd w:id="38"/>
    </w:p>
    <w:p w14:paraId="6C18EA72" w14:textId="215B035C" w:rsidR="00AD24AF" w:rsidRDefault="00AD24AF" w:rsidP="00AD24AF">
      <w:r>
        <w:t xml:space="preserve">Um die relevanten Dokumenteninhalte eines Projektes für den Benutzer übersichtlich darstellen zu können, bedarf es einer inhaltlichen Analyse jedes einzelnen Dokumentes. Diese Analyse wird durch das Java-Programm ausgeführt, welches bereits Thema der Belegarbeit vom 10. Februar 2020 war. Das Programm überprüft mehrere PDF-Dateien auf ihre Gleichartigkeit. Gleichartig bedeutet, dass die Inhalte der Dokumente immer gleich strukturiert sind und sich zusammengehörige Informationen immer an gleicher Stelle im Dokument befinden. Solche Dateien werden häufig automatisiert generiert, beispielsweise als standardisierte Formulare. Die zusammengehörigen Informationen an gleicher Stelle werden Attribute genannt, falls sie eine </w:t>
      </w:r>
      <w:del w:id="39" w:author="Nils Bauer" w:date="2020-11-10T13:40:00Z">
        <w:r w:rsidDel="00225D7F">
          <w:delText xml:space="preserve">bestimmte </w:delText>
        </w:r>
      </w:del>
      <w:ins w:id="40" w:author="Nils Bauer" w:date="2020-11-10T13:40:00Z">
        <w:r w:rsidR="00225D7F">
          <w:t xml:space="preserve">gewisse </w:t>
        </w:r>
      </w:ins>
      <w:r>
        <w:t xml:space="preserve">Relevanz für das einzelne Dokument besitzen. Um solche Attribute zu finden, vergleicht das Java-Programm alle Zeichenketten mit </w:t>
      </w:r>
      <w:commentRangeStart w:id="41"/>
      <w:r>
        <w:t xml:space="preserve">nahezu </w:t>
      </w:r>
      <w:commentRangeEnd w:id="41"/>
      <w:r w:rsidR="00225D7F">
        <w:rPr>
          <w:rStyle w:val="Kommentarzeichen"/>
        </w:rPr>
        <w:commentReference w:id="41"/>
      </w:r>
      <w:r>
        <w:t xml:space="preserve">übereinstimmenden Koordinaten im PDF-Dokument. Unterscheiden sich diese Zeichenketten, werden sie vorläufig Attributen zugewiesen. So werden z.B. Rechnungsnummern in einem bestimmten Formularfeld gefunden, die sich in verschiedenen Rechnungsdokumenten unterscheiden. Der Nutzer kann diese </w:t>
      </w:r>
      <w:r>
        <w:lastRenderedPageBreak/>
        <w:t>Attribute übernehmen oder entfernen, ihnen Namen zuordnen und die Attributwerte mithilfe von regulären Ausdrücken anpassen, sollte</w:t>
      </w:r>
      <w:ins w:id="42" w:author="Nils Bauer" w:date="2020-11-10T13:42:00Z">
        <w:r w:rsidR="00225D7F">
          <w:t>n</w:t>
        </w:r>
      </w:ins>
      <w:r>
        <w:t xml:space="preserve"> deren Werte nicht gänzlich korrekt ausgelesen werden. In einer Übersichtsseite werden dann </w:t>
      </w:r>
      <w:ins w:id="43" w:author="Nils Bauer" w:date="2020-11-10T13:42:00Z">
        <w:r w:rsidR="00225D7F">
          <w:t xml:space="preserve">die </w:t>
        </w:r>
      </w:ins>
      <w:r>
        <w:t>PDF-Dokumente ihren Attributwerten zugeordnet und sortiert, sodass z.B. schnell auf das Dokument mit einer bestimmten Rechnungsnummer zugegriffen werden kann.</w:t>
      </w:r>
    </w:p>
    <w:p w14:paraId="732B959F" w14:textId="1F369583" w:rsidR="00AD24AF" w:rsidRDefault="00AD24AF" w:rsidP="00AD24AF">
      <w:commentRangeStart w:id="44"/>
      <w:r>
        <w:t>BILD DOKUMENTENLISTE MIT ATTRIBUTEN</w:t>
      </w:r>
      <w:commentRangeEnd w:id="44"/>
      <w:r w:rsidR="00576B30">
        <w:rPr>
          <w:rStyle w:val="Kommentarzeichen"/>
        </w:rPr>
        <w:commentReference w:id="44"/>
      </w:r>
    </w:p>
    <w:p w14:paraId="0C12928B" w14:textId="7C065AA7" w:rsidR="00AD24AF" w:rsidRDefault="00AD24AF" w:rsidP="00AD24AF">
      <w:pPr>
        <w:pStyle w:val="berschrift2"/>
      </w:pPr>
      <w:bookmarkStart w:id="45" w:name="_Toc55905722"/>
      <w:bookmarkStart w:id="46" w:name="_Ref55909225"/>
      <w:r>
        <w:t>Bearbeiten von Dokumenten</w:t>
      </w:r>
      <w:bookmarkEnd w:id="45"/>
      <w:bookmarkEnd w:id="46"/>
    </w:p>
    <w:p w14:paraId="3F205893" w14:textId="034A571F" w:rsidR="00AD24AF" w:rsidRDefault="00AD24AF" w:rsidP="00AD24AF">
      <w:r>
        <w:t xml:space="preserve">Der Nutzer soll </w:t>
      </w:r>
      <w:commentRangeStart w:id="47"/>
      <w:r>
        <w:t xml:space="preserve">nach dem Ausfindig machen </w:t>
      </w:r>
      <w:commentRangeEnd w:id="47"/>
      <w:r w:rsidR="00576B30">
        <w:rPr>
          <w:rStyle w:val="Kommentarzeichen"/>
        </w:rPr>
        <w:commentReference w:id="47"/>
      </w:r>
      <w:r>
        <w:t>des passenden Formulardokuments auch in der Lage sein</w:t>
      </w:r>
      <w:ins w:id="48" w:author="Nils Bauer" w:date="2020-11-10T13:44:00Z">
        <w:r w:rsidR="00576B30">
          <w:t>,</w:t>
        </w:r>
      </w:ins>
      <w:r>
        <w:t xml:space="preserve"> dieses zu bearbeiten. Dabei soll vorrangig das Schreiben und Zeichnen per Stifteingabe auf den Dokumenten ermöglicht werden. Bei den Recherchen zu passenden Software-Modulen für browserbasierte Bearbeitung von PDF-Dateien wurden keine brauchbaren Lösungen mit freier Lizenz gefunden. Die Entwicklung einer eigenen Lösung würde jedoch die Kapazitäten dieser Belegarbeit übersteigen, weshalb eine lokale Bearbeitung der PDF-Dokumente vorgesehen wird. Um eine PDF-Datei zu bearbeiten, kann diese in der Projektverwaltung ausgewählt werden. Der Server gibt die Datei dann zum Download frei und erzeugt einen Link, mit welchem die PDF-Datei automatisch mit Microsofts Edge-Browser geöffnet wird, sofern dieser ist auf dem verwendeten Gerät installiert ist. Microsoft Edge wurde als Standardprogramm für die PDF-Bearbeitung ausgewählt, da e</w:t>
      </w:r>
      <w:ins w:id="49" w:author="Nils Bauer" w:date="2020-11-10T13:49:00Z">
        <w:r w:rsidR="00576B30">
          <w:t>s</w:t>
        </w:r>
      </w:ins>
      <w:del w:id="50" w:author="Nils Bauer" w:date="2020-11-10T13:49:00Z">
        <w:r w:rsidDel="00576B30">
          <w:delText>r</w:delText>
        </w:r>
      </w:del>
      <w:r>
        <w:t xml:space="preserve"> eine Unterstützung für Stifteingaben bietet und auf Windows-basierten Geräten vorinstalliert ist. Hier können Benutzer per Tastatur oder Stifteingabe Eintragungen in den Dokumenten vornehmen. Nach Fertigstellung kann das Dokument in einem vorab festgelegten Verzeichnis gespeichert werden. Dieses Verzeichnis ermöglicht anschließend die Weitergabe der Datei an den Webserver, wie in Kapitel </w:t>
      </w:r>
      <w:r w:rsidR="0090658C">
        <w:fldChar w:fldCharType="begin"/>
      </w:r>
      <w:r w:rsidR="0090658C">
        <w:instrText xml:space="preserve"> REF _Ref55909214 \r \h </w:instrText>
      </w:r>
      <w:r w:rsidR="0090658C">
        <w:fldChar w:fldCharType="separate"/>
      </w:r>
      <w:r w:rsidR="0090658C">
        <w:t>3.6</w:t>
      </w:r>
      <w:r w:rsidR="0090658C">
        <w:fldChar w:fldCharType="end"/>
      </w:r>
      <w:r>
        <w:t xml:space="preserve"> beschrieben.</w:t>
      </w:r>
    </w:p>
    <w:p w14:paraId="1AD0A8EA" w14:textId="0846C4BA" w:rsidR="00AD24AF" w:rsidRDefault="00AD24AF" w:rsidP="00AD24AF">
      <w:r>
        <w:t>Strecken: Erklärung Link mit Edge-Aufruf</w:t>
      </w:r>
    </w:p>
    <w:p w14:paraId="1DF5CADF" w14:textId="4E3DA9B9" w:rsidR="00AD24AF" w:rsidRDefault="00AD24AF" w:rsidP="00AD24AF">
      <w:pPr>
        <w:pStyle w:val="berschrift2"/>
      </w:pPr>
      <w:bookmarkStart w:id="51" w:name="_Toc55905723"/>
      <w:bookmarkStart w:id="52" w:name="_Ref55909214"/>
      <w:r>
        <w:t>Synchronisationsprogramm</w:t>
      </w:r>
      <w:bookmarkEnd w:id="51"/>
      <w:bookmarkEnd w:id="52"/>
    </w:p>
    <w:p w14:paraId="13A668D7" w14:textId="5FE682BA" w:rsidR="00AD24AF" w:rsidRDefault="00AD24AF" w:rsidP="00AD24AF">
      <w:r>
        <w:t xml:space="preserve">Wie bereits in Kapitel </w:t>
      </w:r>
      <w:r w:rsidR="0090658C">
        <w:fldChar w:fldCharType="begin"/>
      </w:r>
      <w:r w:rsidR="0090658C">
        <w:instrText xml:space="preserve"> REF _Ref55909225 \r \h </w:instrText>
      </w:r>
      <w:r w:rsidR="0090658C">
        <w:fldChar w:fldCharType="separate"/>
      </w:r>
      <w:r w:rsidR="0090658C">
        <w:t>3.5</w:t>
      </w:r>
      <w:r w:rsidR="0090658C">
        <w:fldChar w:fldCharType="end"/>
      </w:r>
      <w:r w:rsidR="0090658C">
        <w:t xml:space="preserve"> </w:t>
      </w:r>
      <w:r>
        <w:t xml:space="preserve">erläutert, werden die projektzugehörigen Dokumente auf den lokalen Geräten der Benutzer bearbeitet und entsprechend auch gespeichert. Daher müssen die Dateien nach der Bearbeitung wieder auf den Server hochgeladen werden. Um diese Aufgabe zu automatisieren, wurde ein Programm mit Java erstellt, welches während der Bearbeitung als Dienst im Hintergrund ausgeführt wird. Vor der ersten Ausführung müssen jedoch der Nutzername und das Speicherverzeichnis der Dokumente auf dem lokalen Gerät in der </w:t>
      </w:r>
      <w:proofErr w:type="spellStart"/>
      <w:proofErr w:type="gramStart"/>
      <w:r w:rsidRPr="0090658C">
        <w:rPr>
          <w:rStyle w:val="Code"/>
        </w:rPr>
        <w:t>config.PROPERTIES</w:t>
      </w:r>
      <w:proofErr w:type="spellEnd"/>
      <w:proofErr w:type="gramEnd"/>
      <w:r>
        <w:t>-Datei hinterlegt werden. Hat ein Benutzer eine oder mehrere Dateien fertig bearbeitet und im entsprechenden Verzeichnis abgespeichert, so muss er in der Projektübersicht diese Dokumente als „erledigt“ markieren.</w:t>
      </w:r>
    </w:p>
    <w:p w14:paraId="09C85EA3" w14:textId="2566CA88" w:rsidR="00AD24AF" w:rsidRDefault="00AD24AF" w:rsidP="00AD24AF">
      <w:commentRangeStart w:id="53"/>
      <w:r>
        <w:lastRenderedPageBreak/>
        <w:t>BILD 3 ABLAUF-SCHEMA</w:t>
      </w:r>
      <w:commentRangeEnd w:id="53"/>
      <w:r w:rsidR="0090658C">
        <w:rPr>
          <w:rStyle w:val="Kommentarzeichen"/>
        </w:rPr>
        <w:commentReference w:id="53"/>
      </w:r>
    </w:p>
    <w:p w14:paraId="2EA4F487" w14:textId="7DFA6A47" w:rsidR="00AD24AF" w:rsidRDefault="00AD24AF" w:rsidP="00AD24AF">
      <w:r>
        <w:t xml:space="preserve">Daraufhin werden die entsprechenden Einträge in der Datenbank vorgenommen, welche durch den Dienst sporadisch geprüft werden. Dies wird unter </w:t>
      </w:r>
      <w:del w:id="54" w:author="Nils Bauer" w:date="2020-11-10T14:01:00Z">
        <w:r w:rsidDel="0090658C">
          <w:delText>Anderem</w:delText>
        </w:r>
      </w:del>
      <w:ins w:id="55" w:author="Nils Bauer" w:date="2020-11-10T14:01:00Z">
        <w:r w:rsidR="0090658C">
          <w:t>anderem</w:t>
        </w:r>
      </w:ins>
      <w:r>
        <w:t xml:space="preserve"> mithilfe des Java-MySQL-Datenbanktreibers in der Version </w:t>
      </w:r>
      <w:commentRangeStart w:id="56"/>
      <w:r>
        <w:t xml:space="preserve">XXXXXXX </w:t>
      </w:r>
      <w:commentRangeEnd w:id="56"/>
      <w:r w:rsidR="0090658C">
        <w:rPr>
          <w:rStyle w:val="Kommentarzeichen"/>
        </w:rPr>
        <w:commentReference w:id="56"/>
      </w:r>
      <w:r>
        <w:t>ermöglicht. Erkennt der Dienst einen Eintrag in der entsprechenden Tabelle, überprüft er zunächst die Existenz eines entsprechenden Dokumentes im definierten, lokalen Verzeichnis. Ist das Dokument vorhanden, so wird die Datei über einen http-Stream zum Webservice hochgeladen. Damit ist sichergestellt, dass alle bearbeiteten Dokumente aus dem lokalen Speicher des Benutzers auch auf dem Server und damit in entsprechender Version in der Projektübersicht vorhanden sind. Sollte der Dienst die gesuchten Dokumente nicht im lokalen Verzeichnis finden, so werden diese auch nicht auf den Server hochgeladen.</w:t>
      </w:r>
    </w:p>
    <w:p w14:paraId="11F622BF" w14:textId="23B3C318" w:rsidR="00AD24AF" w:rsidRDefault="00AD24AF" w:rsidP="00AD24AF">
      <w:pPr>
        <w:pStyle w:val="berschrift2"/>
      </w:pPr>
      <w:bookmarkStart w:id="57" w:name="_Toc55905724"/>
      <w:r>
        <w:t>Datensicherung und -wiederherstellung</w:t>
      </w:r>
      <w:bookmarkEnd w:id="57"/>
    </w:p>
    <w:p w14:paraId="425045D0" w14:textId="6CB164D8" w:rsidR="00AD24AF" w:rsidRPr="00AD24AF" w:rsidRDefault="00AD24AF" w:rsidP="00AD24AF">
      <w:r w:rsidRPr="00AD24AF">
        <w:t xml:space="preserve">Um den Konsequenzen eines Systemausfalls mit Datenverlust vorzubeugen, verfügt die Lösung über ein Backup-System. Mit diesem können aktuelle Projektdaten des Servers lokal abgespeichert werden, um sie bei Bedarf wiederherstellen zu können. Dies wird durch ein eigenes Menü namens „Backup“ ermöglicht. Der Benutzer kann hier eine Datensicherung eines Projektes anfordern, welches ihm nach kurzer Zeit in Form eines ZIP-Archivs mit allen Dokumenten des aktuellen Bearbeitungsstandes zur Verfügung </w:t>
      </w:r>
      <w:commentRangeStart w:id="58"/>
      <w:del w:id="59" w:author="Nils Bauer" w:date="2020-11-10T14:02:00Z">
        <w:r w:rsidRPr="00AD24AF" w:rsidDel="0090658C">
          <w:delText>stellt</w:delText>
        </w:r>
      </w:del>
      <w:ins w:id="60" w:author="Nils Bauer" w:date="2020-11-10T14:02:00Z">
        <w:r w:rsidR="0090658C">
          <w:t>steht</w:t>
        </w:r>
      </w:ins>
      <w:commentRangeEnd w:id="58"/>
      <w:ins w:id="61" w:author="Nils Bauer" w:date="2020-11-10T14:03:00Z">
        <w:r w:rsidR="0090658C">
          <w:rPr>
            <w:rStyle w:val="Kommentarzeichen"/>
          </w:rPr>
          <w:commentReference w:id="58"/>
        </w:r>
      </w:ins>
      <w:r w:rsidRPr="00AD24AF">
        <w:t xml:space="preserve">. Dieses Archiv kann nun bei Bedarf auch wieder hochgeladen werden, wodurch das Projekt entweder neu in die Lösung integriert wird oder die vorhandenen Dokumente </w:t>
      </w:r>
      <w:del w:id="62" w:author="Nils Bauer" w:date="2020-11-10T14:03:00Z">
        <w:r w:rsidRPr="00AD24AF" w:rsidDel="0090658C">
          <w:delText>überschreibt</w:delText>
        </w:r>
      </w:del>
      <w:ins w:id="63" w:author="Nils Bauer" w:date="2020-11-10T14:03:00Z">
        <w:r w:rsidR="0090658C">
          <w:t>überschrieben werden</w:t>
        </w:r>
      </w:ins>
      <w:r w:rsidRPr="00AD24AF">
        <w:t>. Sämtliche Sicherungen und Wiederherstellungen werden in der MySQL-Datenbank hinterlegt und sind im „Backup</w:t>
      </w:r>
      <w:ins w:id="64" w:author="Nils Bauer" w:date="2020-11-10T14:04:00Z">
        <w:r w:rsidR="004B6CAC">
          <w:t>verlauf</w:t>
        </w:r>
      </w:ins>
      <w:r w:rsidRPr="00AD24AF">
        <w:t>“-Menü einsehbar.</w:t>
      </w:r>
    </w:p>
    <w:p w14:paraId="2C827427" w14:textId="26660AEE" w:rsidR="009962DC" w:rsidRDefault="00AD24AF" w:rsidP="00BB15A5">
      <w:pPr>
        <w:pStyle w:val="berschrift1"/>
      </w:pPr>
      <w:bookmarkStart w:id="65" w:name="_Toc55905725"/>
      <w:r>
        <w:lastRenderedPageBreak/>
        <w:t>Beispielanwendung</w:t>
      </w:r>
      <w:bookmarkEnd w:id="65"/>
    </w:p>
    <w:p w14:paraId="78084B79" w14:textId="3CF4B95A" w:rsidR="00AD24AF" w:rsidRDefault="00AD24AF" w:rsidP="00AD24AF">
      <w:r>
        <w:t>Möchte ein Benutzer ein Projekt eröffnen und daran arbeiten, so muss er zunächst die entsprechende Webseite der Lösung aufrufen. Diese lautet zum Zeitpunkt dieser Arbeit http://project-paperless.de. Hier kann sich der Benutzer nun mit seinen, durch den Administrator erstellten, Anmeldedaten authentifizieren.</w:t>
      </w:r>
    </w:p>
    <w:p w14:paraId="743B8619" w14:textId="1439F0A5" w:rsidR="00AD24AF" w:rsidRDefault="00AD24AF" w:rsidP="00AD24AF">
      <w:pPr>
        <w:rPr>
          <w:noProof/>
        </w:rPr>
      </w:pPr>
      <w:r>
        <w:t>Zunächst erhält der Benutzer daraufhin eine Startseite, welche ihm die Möglichkeit bietet, erstellte Projekte und Favoriten auszuwählen, das Hilfsprogramm herunterzuladen oder aktuelle Neuigkeiten der Software einzusehen.</w:t>
      </w:r>
      <w:r w:rsidR="003D4AF6">
        <w:t xml:space="preserve"> Die Startseite ist in </w:t>
      </w:r>
      <w:r w:rsidR="003D4AF6">
        <w:fldChar w:fldCharType="begin"/>
      </w:r>
      <w:r w:rsidR="003D4AF6">
        <w:instrText xml:space="preserve"> REF _Ref55904602 \h </w:instrText>
      </w:r>
      <w:r w:rsidR="003D4AF6">
        <w:fldChar w:fldCharType="separate"/>
      </w:r>
      <w:r w:rsidR="00431CB6">
        <w:t xml:space="preserve">Abbildung </w:t>
      </w:r>
      <w:r w:rsidR="00431CB6">
        <w:rPr>
          <w:noProof/>
        </w:rPr>
        <w:t>1</w:t>
      </w:r>
      <w:r w:rsidR="003D4AF6">
        <w:fldChar w:fldCharType="end"/>
      </w:r>
      <w:r w:rsidR="003D4AF6">
        <w:t xml:space="preserve"> zu sehen.</w:t>
      </w:r>
    </w:p>
    <w:p w14:paraId="4432603A" w14:textId="6E635833" w:rsidR="00AD24AF" w:rsidRDefault="00AD24AF" w:rsidP="00AD24AF">
      <w:pPr>
        <w:keepNext/>
        <w:spacing w:after="0"/>
      </w:pPr>
      <w:r>
        <w:rPr>
          <w:noProof/>
        </w:rPr>
        <w:drawing>
          <wp:inline distT="0" distB="0" distL="0" distR="0" wp14:anchorId="059CE1E4" wp14:editId="6D63924B">
            <wp:extent cx="5759450" cy="310515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12">
                      <a:extLst>
                        <a:ext uri="{28A0092B-C50C-407E-A947-70E740481C1C}">
                          <a14:useLocalDpi xmlns:a14="http://schemas.microsoft.com/office/drawing/2010/main" val="0"/>
                        </a:ext>
                      </a:extLst>
                    </a:blip>
                    <a:srcRect b="6268"/>
                    <a:stretch/>
                  </pic:blipFill>
                  <pic:spPr bwMode="auto">
                    <a:xfrm>
                      <a:off x="0" y="0"/>
                      <a:ext cx="5759450" cy="3105150"/>
                    </a:xfrm>
                    <a:prstGeom prst="rect">
                      <a:avLst/>
                    </a:prstGeom>
                    <a:noFill/>
                    <a:ln>
                      <a:noFill/>
                    </a:ln>
                    <a:extLst>
                      <a:ext uri="{53640926-AAD7-44D8-BBD7-CCE9431645EC}">
                        <a14:shadowObscured xmlns:a14="http://schemas.microsoft.com/office/drawing/2010/main"/>
                      </a:ext>
                    </a:extLst>
                  </pic:spPr>
                </pic:pic>
              </a:graphicData>
            </a:graphic>
          </wp:inline>
        </w:drawing>
      </w:r>
    </w:p>
    <w:p w14:paraId="1555F771" w14:textId="4FF2DBE6" w:rsidR="00AD24AF" w:rsidRDefault="00AD24AF" w:rsidP="00AD24AF">
      <w:pPr>
        <w:pStyle w:val="AbbBeschriftung"/>
        <w:spacing w:after="360"/>
      </w:pPr>
      <w:bookmarkStart w:id="66" w:name="_Ref55904602"/>
      <w:bookmarkStart w:id="67" w:name="_Toc55905730"/>
      <w:r>
        <w:t xml:space="preserve">Abbildung </w:t>
      </w:r>
      <w:r>
        <w:fldChar w:fldCharType="begin"/>
      </w:r>
      <w:r>
        <w:instrText xml:space="preserve"> SEQ Abbildung \* ARABIC </w:instrText>
      </w:r>
      <w:r>
        <w:fldChar w:fldCharType="separate"/>
      </w:r>
      <w:r w:rsidR="00431CB6">
        <w:t>1</w:t>
      </w:r>
      <w:r>
        <w:fldChar w:fldCharType="end"/>
      </w:r>
      <w:bookmarkEnd w:id="66"/>
      <w:r>
        <w:t xml:space="preserve"> - Startseite nach erfolgreicher Anmeldung</w:t>
      </w:r>
      <w:bookmarkEnd w:id="67"/>
    </w:p>
    <w:p w14:paraId="05F88DE3" w14:textId="17C67137" w:rsidR="003D4AF6" w:rsidRDefault="00AD24AF" w:rsidP="00AD24AF">
      <w:pPr>
        <w:rPr>
          <w:noProof/>
        </w:rPr>
      </w:pPr>
      <w:r>
        <w:t xml:space="preserve">Ein neues Projekt kann über die Schaltfläche „Projekt erstellen“ eröffnet werden. Dazu </w:t>
      </w:r>
      <w:proofErr w:type="gramStart"/>
      <w:r>
        <w:t>muss</w:t>
      </w:r>
      <w:proofErr w:type="gramEnd"/>
      <w:r>
        <w:t xml:space="preserve"> im Anschluss ein Projektname und die Dokumentensammlung in Form eines ZIP-Archivs ausgewählt beziehungsweise hochgeladen werden. Im Anschluss analysiert die Lösung automatisch alle Dokumente. Dies kann abhängig vom Umfang der Dokumentensammlung mehrere Minuten dauern.</w:t>
      </w:r>
    </w:p>
    <w:p w14:paraId="28117900" w14:textId="77777777" w:rsidR="003D4AF6" w:rsidRDefault="003D4AF6" w:rsidP="003D4AF6">
      <w:pPr>
        <w:keepNext/>
        <w:spacing w:after="0" w:line="240" w:lineRule="auto"/>
      </w:pPr>
      <w:r>
        <w:rPr>
          <w:noProof/>
        </w:rPr>
        <w:drawing>
          <wp:inline distT="0" distB="0" distL="0" distR="0" wp14:anchorId="72439F10" wp14:editId="2198E822">
            <wp:extent cx="5759450" cy="1438275"/>
            <wp:effectExtent l="0" t="0" r="0" b="952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rotWithShape="1">
                    <a:blip r:embed="rId13">
                      <a:extLst>
                        <a:ext uri="{28A0092B-C50C-407E-A947-70E740481C1C}">
                          <a14:useLocalDpi xmlns:a14="http://schemas.microsoft.com/office/drawing/2010/main" val="0"/>
                        </a:ext>
                      </a:extLst>
                    </a:blip>
                    <a:srcRect b="7889"/>
                    <a:stretch/>
                  </pic:blipFill>
                  <pic:spPr bwMode="auto">
                    <a:xfrm>
                      <a:off x="0" y="0"/>
                      <a:ext cx="5759450" cy="1438275"/>
                    </a:xfrm>
                    <a:prstGeom prst="rect">
                      <a:avLst/>
                    </a:prstGeom>
                    <a:noFill/>
                    <a:ln>
                      <a:noFill/>
                    </a:ln>
                    <a:extLst>
                      <a:ext uri="{53640926-AAD7-44D8-BBD7-CCE9431645EC}">
                        <a14:shadowObscured xmlns:a14="http://schemas.microsoft.com/office/drawing/2010/main"/>
                      </a:ext>
                    </a:extLst>
                  </pic:spPr>
                </pic:pic>
              </a:graphicData>
            </a:graphic>
          </wp:inline>
        </w:drawing>
      </w:r>
    </w:p>
    <w:p w14:paraId="625CE224" w14:textId="287F8658" w:rsidR="003D4AF6" w:rsidRDefault="003D4AF6" w:rsidP="003D4AF6">
      <w:pPr>
        <w:pStyle w:val="AbbBeschriftung"/>
      </w:pPr>
      <w:bookmarkStart w:id="68" w:name="_Ref55904756"/>
      <w:bookmarkStart w:id="69" w:name="_Toc55905731"/>
      <w:r>
        <w:t xml:space="preserve">Abbildung </w:t>
      </w:r>
      <w:r>
        <w:fldChar w:fldCharType="begin"/>
      </w:r>
      <w:r>
        <w:instrText xml:space="preserve"> SEQ Abbildung \* ARABIC </w:instrText>
      </w:r>
      <w:r>
        <w:fldChar w:fldCharType="separate"/>
      </w:r>
      <w:r w:rsidR="00431CB6">
        <w:t>2</w:t>
      </w:r>
      <w:r>
        <w:fldChar w:fldCharType="end"/>
      </w:r>
      <w:bookmarkEnd w:id="68"/>
      <w:r>
        <w:t xml:space="preserve"> - Attributauswahl</w:t>
      </w:r>
      <w:bookmarkEnd w:id="69"/>
    </w:p>
    <w:p w14:paraId="1FB777C4" w14:textId="0D76F799" w:rsidR="00AD24AF" w:rsidRDefault="00AD24AF" w:rsidP="003D4AF6">
      <w:r>
        <w:lastRenderedPageBreak/>
        <w:t>Im Ergebnis hat die Lösung nun zwei Attribute erkannt und entsprechend tabellarisch aufgeführt.</w:t>
      </w:r>
      <w:r w:rsidR="003D4AF6">
        <w:t xml:space="preserve"> Das ist in </w:t>
      </w:r>
      <w:r w:rsidR="003D4AF6">
        <w:fldChar w:fldCharType="begin"/>
      </w:r>
      <w:r w:rsidR="003D4AF6">
        <w:instrText xml:space="preserve"> REF _Ref55904756 \h </w:instrText>
      </w:r>
      <w:r w:rsidR="003D4AF6">
        <w:fldChar w:fldCharType="separate"/>
      </w:r>
      <w:r w:rsidR="00431CB6">
        <w:t xml:space="preserve">Abbildung </w:t>
      </w:r>
      <w:r w:rsidR="00431CB6">
        <w:rPr>
          <w:noProof/>
        </w:rPr>
        <w:t>2</w:t>
      </w:r>
      <w:r w:rsidR="003D4AF6">
        <w:fldChar w:fldCharType="end"/>
      </w:r>
      <w:r w:rsidR="003D4AF6">
        <w:t xml:space="preserve"> gezeigt.</w:t>
      </w:r>
      <w:r>
        <w:t xml:space="preserve"> Mithilfe der Stift-Schaltfläche auf der rechten Seite des Tabelleneintrags kann dieser anschließend editiert werden. Es können Attributname angepasst und reguläre Ausdrücke eingefügt werden, um in diesem Fall die Inhaltsanzeige des „Attribut 2“ anzupassen.</w:t>
      </w:r>
      <w:ins w:id="70" w:author="Nils Bauer" w:date="2020-11-10T14:06:00Z">
        <w:r w:rsidR="004B6CAC">
          <w:t xml:space="preserve"> Außerdem können fälschlicherweise erkannte Attribute wieder gelöscht werden.</w:t>
        </w:r>
      </w:ins>
    </w:p>
    <w:p w14:paraId="5C7A5F23" w14:textId="77777777" w:rsidR="00AD24AF" w:rsidRDefault="00AD24AF" w:rsidP="00AD24AF">
      <w:r>
        <w:t xml:space="preserve">BILD ATTRIBUTLISTE MIT PASSENDER REGEX </w:t>
      </w:r>
    </w:p>
    <w:p w14:paraId="3662F051" w14:textId="322BD4A0" w:rsidR="00AD24AF" w:rsidRDefault="00AD24AF" w:rsidP="00AD24AF">
      <w:r>
        <w:t>Nach einem Klick auf „Fertigstellen“ wird eine entsprechende Tabelle mit allen Attributen der Einzeldokumente erstellt. Vor der Bearbeitung muss nun noch das Hilfsprogramm installiert und konfiguriert werden. Nach dem Herunterladen</w:t>
      </w:r>
      <w:ins w:id="71" w:author="Nils Bauer" w:date="2020-11-10T14:13:00Z">
        <w:r w:rsidR="004B6CAC">
          <w:t xml:space="preserve"> über den Link auf der Startseite</w:t>
        </w:r>
      </w:ins>
      <w:r>
        <w:t xml:space="preserve"> muss der Inhalt der ZIP-Datei in einem beliebigen Verzeichnis im System entpackt werden. Im Anschluss muss in der </w:t>
      </w:r>
      <w:proofErr w:type="spellStart"/>
      <w:r w:rsidRPr="003D4AF6">
        <w:rPr>
          <w:rStyle w:val="Code"/>
        </w:rPr>
        <w:t>Config.PROPERTIES</w:t>
      </w:r>
      <w:proofErr w:type="spellEnd"/>
      <w:r>
        <w:t xml:space="preserve">-Datei der Benutzername und ein Standardverzeichnis für die lokal zu bearbeitenden Dokumente hinterlegt werden. Anschließend kann das Programm durch das Ausführen der </w:t>
      </w:r>
      <w:r w:rsidRPr="003D4AF6">
        <w:rPr>
          <w:rStyle w:val="Code"/>
        </w:rPr>
        <w:t>backgroundChecker.ja</w:t>
      </w:r>
      <w:r w:rsidR="003D4AF6" w:rsidRPr="003D4AF6">
        <w:rPr>
          <w:rStyle w:val="Code"/>
        </w:rPr>
        <w:t>r</w:t>
      </w:r>
      <w:r>
        <w:t>-Datei gestartet werden. Es öffnen sich dabei keinerlei Fenster oder sonstige Hinweise auf das Aktivwerden des Programms.</w:t>
      </w:r>
    </w:p>
    <w:p w14:paraId="73C60758" w14:textId="69F74088" w:rsidR="00AD24AF" w:rsidRDefault="00AD24AF" w:rsidP="00AD24AF">
      <w:r>
        <w:t xml:space="preserve">Nun können in der Projektliste beliebige Dokumente ausgewählt und im Edge-Browser von Microsoft bearbeitet werden. Nach Fertigstellung muss das Dokument in dem Verzeichnis gespeichert werden, welches vorab in der </w:t>
      </w:r>
      <w:proofErr w:type="spellStart"/>
      <w:r w:rsidRPr="003D4AF6">
        <w:rPr>
          <w:rStyle w:val="Code"/>
        </w:rPr>
        <w:t>Config.PROPERTIES</w:t>
      </w:r>
      <w:proofErr w:type="spellEnd"/>
      <w:r>
        <w:t xml:space="preserve">-Datei hinterlegt wurde. Mit einem Klick auf den grünen Haken in der Projektansicht wird das Dokument hochgeladen und ist nun fest im Projekt hinterlegt. Ist das Projekt abgeschlossen, so kann per Klick auf die „Download“-Schaltfläche im Projekt die gesamte, fertig bearbeitete Dokumentensammlung heruntergeladen werden. </w:t>
      </w:r>
    </w:p>
    <w:p w14:paraId="49C5E116" w14:textId="47B165CF" w:rsidR="003D4AF6" w:rsidRDefault="00AD24AF" w:rsidP="00AD24AF">
      <w:r>
        <w:t>Möchte der Projektbesitzer anderen Benutzern Zugriff auf das Projekt gewähren, so kann er dies im „Projekt öffnen“-Menü hinterlegen. Dazu kann er nach einem Klick auf die rechte Personen-Schaltfläche des Projektes einen oder mehrere Benutzer der Lösung hinzufügen.</w:t>
      </w:r>
      <w:r w:rsidR="00431CB6">
        <w:t xml:space="preserve"> Dieser Dialog ist in </w:t>
      </w:r>
      <w:r w:rsidR="00431CB6">
        <w:fldChar w:fldCharType="begin"/>
      </w:r>
      <w:r w:rsidR="00431CB6">
        <w:instrText xml:space="preserve"> REF _Ref55905245 \h </w:instrText>
      </w:r>
      <w:r w:rsidR="00431CB6">
        <w:fldChar w:fldCharType="separate"/>
      </w:r>
      <w:r w:rsidR="00431CB6">
        <w:t xml:space="preserve">Abbildung </w:t>
      </w:r>
      <w:r w:rsidR="00431CB6">
        <w:rPr>
          <w:noProof/>
        </w:rPr>
        <w:t>3</w:t>
      </w:r>
      <w:r w:rsidR="00431CB6">
        <w:fldChar w:fldCharType="end"/>
      </w:r>
      <w:r w:rsidR="00431CB6">
        <w:t xml:space="preserve"> gezeigt.</w:t>
      </w:r>
    </w:p>
    <w:p w14:paraId="4EB3757C" w14:textId="77777777" w:rsidR="003D4AF6" w:rsidRDefault="003D4AF6" w:rsidP="003D4AF6">
      <w:pPr>
        <w:keepNext/>
      </w:pPr>
      <w:r>
        <w:rPr>
          <w:noProof/>
        </w:rPr>
        <w:drawing>
          <wp:inline distT="0" distB="0" distL="0" distR="0" wp14:anchorId="2F803367" wp14:editId="70982678">
            <wp:extent cx="5734050" cy="1687195"/>
            <wp:effectExtent l="0" t="0" r="0" b="825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14">
                      <a:extLst>
                        <a:ext uri="{28A0092B-C50C-407E-A947-70E740481C1C}">
                          <a14:useLocalDpi xmlns:a14="http://schemas.microsoft.com/office/drawing/2010/main" val="0"/>
                        </a:ext>
                      </a:extLst>
                    </a:blip>
                    <a:srcRect l="1" r="441"/>
                    <a:stretch/>
                  </pic:blipFill>
                  <pic:spPr bwMode="auto">
                    <a:xfrm>
                      <a:off x="0" y="0"/>
                      <a:ext cx="5734050" cy="1687195"/>
                    </a:xfrm>
                    <a:prstGeom prst="rect">
                      <a:avLst/>
                    </a:prstGeom>
                    <a:noFill/>
                    <a:ln>
                      <a:noFill/>
                    </a:ln>
                    <a:extLst>
                      <a:ext uri="{53640926-AAD7-44D8-BBD7-CCE9431645EC}">
                        <a14:shadowObscured xmlns:a14="http://schemas.microsoft.com/office/drawing/2010/main"/>
                      </a:ext>
                    </a:extLst>
                  </pic:spPr>
                </pic:pic>
              </a:graphicData>
            </a:graphic>
          </wp:inline>
        </w:drawing>
      </w:r>
    </w:p>
    <w:p w14:paraId="77584CBE" w14:textId="00232E79" w:rsidR="003D4AF6" w:rsidRDefault="003D4AF6" w:rsidP="00431CB6">
      <w:pPr>
        <w:pStyle w:val="AbbBeschriftung"/>
      </w:pPr>
      <w:bookmarkStart w:id="72" w:name="_Ref55905245"/>
      <w:bookmarkStart w:id="73" w:name="_Toc55905732"/>
      <w:r>
        <w:t xml:space="preserve">Abbildung </w:t>
      </w:r>
      <w:r>
        <w:fldChar w:fldCharType="begin"/>
      </w:r>
      <w:r>
        <w:instrText xml:space="preserve"> SEQ Abbildung \* ARABIC </w:instrText>
      </w:r>
      <w:r>
        <w:fldChar w:fldCharType="separate"/>
      </w:r>
      <w:r w:rsidR="00431CB6">
        <w:t>3</w:t>
      </w:r>
      <w:r>
        <w:fldChar w:fldCharType="end"/>
      </w:r>
      <w:bookmarkEnd w:id="72"/>
      <w:r>
        <w:t xml:space="preserve"> - Zugriffssteuerung für Projekte</w:t>
      </w:r>
      <w:bookmarkEnd w:id="73"/>
    </w:p>
    <w:p w14:paraId="55E70A1C" w14:textId="48DFA1C2" w:rsidR="00AD24AF" w:rsidRDefault="00AD24AF" w:rsidP="00AD24AF">
      <w:r>
        <w:lastRenderedPageBreak/>
        <w:t xml:space="preserve">Zuletzt hat der Benutzer die Möglichkeit eine Sicherung der Projekte zu erstellen und diese gegebenenfalls wieder in die Lösung einzugliedern. Dies wird über die „Backup“-Schaltfläche in der oberen Menüleiste ermöglicht. Hier können die </w:t>
      </w:r>
      <w:commentRangeStart w:id="74"/>
      <w:r>
        <w:t xml:space="preserve">Sicherungen </w:t>
      </w:r>
      <w:commentRangeEnd w:id="74"/>
      <w:r w:rsidR="00723CA5">
        <w:rPr>
          <w:rStyle w:val="Kommentarzeichen"/>
        </w:rPr>
        <w:commentReference w:id="74"/>
      </w:r>
      <w:r>
        <w:t>heruntergeladen und wiederhergestellt werden. Heruntergeladen werden die Sicherungsdaten jeweils als ZIP-Dateien, welche sämtliche Dokumente mit aktuellen Bearbeitungsstand beinhalten. Jede Sicherung und Wiederherstellung wird dokumentiert und ist im Untermenü „Backup</w:t>
      </w:r>
      <w:ins w:id="75" w:author="Nils Bauer" w:date="2020-11-10T14:17:00Z">
        <w:r w:rsidR="00723CA5">
          <w:t>v</w:t>
        </w:r>
      </w:ins>
      <w:del w:id="76" w:author="Nils Bauer" w:date="2020-11-10T14:17:00Z">
        <w:r w:rsidDel="00723CA5">
          <w:delText xml:space="preserve"> V</w:delText>
        </w:r>
      </w:del>
      <w:r>
        <w:t xml:space="preserve">erlauf“ einsehbar. </w:t>
      </w:r>
    </w:p>
    <w:p w14:paraId="1B7BB3EF" w14:textId="77777777" w:rsidR="00AD24AF" w:rsidRDefault="00AD24AF" w:rsidP="00AD24AF"/>
    <w:p w14:paraId="33BE1A8A" w14:textId="77777777" w:rsidR="00AD24AF" w:rsidRPr="00AD24AF" w:rsidRDefault="00AD24AF" w:rsidP="00AD24AF"/>
    <w:p w14:paraId="7A164986" w14:textId="60E66C05" w:rsidR="00151BBD" w:rsidRDefault="00431CB6" w:rsidP="00151BBD">
      <w:pPr>
        <w:pStyle w:val="berschrift1"/>
      </w:pPr>
      <w:bookmarkStart w:id="77" w:name="_Toc55905726"/>
      <w:r>
        <w:lastRenderedPageBreak/>
        <w:t>Zukünftige Features</w:t>
      </w:r>
      <w:bookmarkEnd w:id="77"/>
    </w:p>
    <w:p w14:paraId="30F813F4" w14:textId="72BED6EA" w:rsidR="00431CB6" w:rsidRDefault="00431CB6" w:rsidP="00431CB6">
      <w:r>
        <w:t xml:space="preserve">Die Lösung ist in ihrer aktuellen Version zwar funktional, jedoch noch nicht ausreichend ausgestattet um realen, professionellen Einsatzbedürfnissen gerecht zu werden. Neben Qualitätsverbesserungen müssen also noch weitere Funktionen ergänzt werden, welche das Produkt attraktiver, aber auch kompatibler mit vorhandener Infrastruktur </w:t>
      </w:r>
      <w:del w:id="78" w:author="Nils Bauer" w:date="2020-11-10T14:19:00Z">
        <w:r w:rsidDel="00723CA5">
          <w:delText>macht</w:delText>
        </w:r>
      </w:del>
      <w:ins w:id="79" w:author="Nils Bauer" w:date="2020-11-10T14:19:00Z">
        <w:r w:rsidR="00723CA5">
          <w:t>machen</w:t>
        </w:r>
      </w:ins>
      <w:r>
        <w:t>.</w:t>
      </w:r>
    </w:p>
    <w:p w14:paraId="14DC6D0B" w14:textId="2EA4AE7A" w:rsidR="00431CB6" w:rsidRDefault="00431CB6" w:rsidP="00431CB6">
      <w:r>
        <w:t>Ein besonderer Aspekt dessen</w:t>
      </w:r>
      <w:del w:id="80" w:author="Nils Bauer" w:date="2020-11-10T14:19:00Z">
        <w:r w:rsidDel="00723CA5">
          <w:delText>,</w:delText>
        </w:r>
      </w:del>
      <w:r>
        <w:t xml:space="preserve"> ist die Benutzerverwaltung. Diese erfüllt momentan keinerlei Sicherheits- oder Anwendungsstandard, wodurch sie für den produktiven Einsatz zwingend überarbeitet werden muss. Hierbei soll es künftig die Möglichkeit geben auch externe Identitätsanbieter über das LDAP einzubinden oder eine integrierte Lösung mit einheitlichen Prozessen zu nutzen. Auch muss hier die Datenübertragung mithilfe von Zertifikaten und entsprechender Verschlüsselung erfolgen, sowie die Möglichkeit der Mehrfaktor-Authentifizierung gegeben sein.</w:t>
      </w:r>
    </w:p>
    <w:p w14:paraId="02D92954" w14:textId="5E541DCB" w:rsidR="00431CB6" w:rsidRDefault="00431CB6" w:rsidP="00431CB6">
      <w:r>
        <w:t xml:space="preserve">Aus dieser Lösung ergäbe sich die Möglichkeit einer erweiterten Rechteverwaltung, welche eine effektivere und zuverlässigere Nutzerkontrolle ermöglicht. Daraus </w:t>
      </w:r>
      <w:commentRangeStart w:id="81"/>
      <w:r>
        <w:t xml:space="preserve">ergäbe sich die Möglichkeit </w:t>
      </w:r>
      <w:commentRangeEnd w:id="81"/>
      <w:r w:rsidR="00723CA5">
        <w:rPr>
          <w:rStyle w:val="Kommentarzeichen"/>
        </w:rPr>
        <w:commentReference w:id="81"/>
      </w:r>
      <w:r>
        <w:t>Nutzer- und Berechtigungsgruppen einzuführen, welche entsprechende Aktionsfreigaben erhalten. Dabei würde eine Unterscheidung zwischen einfachen Nutzern, Projektinhabern, Administratoren und Anderen ermöglicht werden, was die Kontrolle über sämtliche Inhalte der Lösung erheblich erleichtern würde.</w:t>
      </w:r>
    </w:p>
    <w:p w14:paraId="02CAE8D7" w14:textId="601333B6" w:rsidR="00431CB6" w:rsidRPr="00431CB6" w:rsidRDefault="00431CB6" w:rsidP="00431CB6">
      <w:r>
        <w:t xml:space="preserve">Darüber hinaus benötigt die Lösung eine einfachere Lösung für die Bearbeitung von PDF-Dokumente. Diese soll zukünftig </w:t>
      </w:r>
      <w:commentRangeStart w:id="82"/>
      <w:r>
        <w:t xml:space="preserve">direkt aus dem Browser </w:t>
      </w:r>
      <w:commentRangeEnd w:id="82"/>
      <w:r w:rsidR="00723CA5">
        <w:rPr>
          <w:rStyle w:val="Kommentarzeichen"/>
        </w:rPr>
        <w:commentReference w:id="82"/>
      </w:r>
      <w:r>
        <w:t>erfolgen können, wodurch der Nutzer nicht länger auf den Speicherort oder den zusätzlichen Windows-Dienst achten müsste und diese beiden Aspekte als Fehlerquellen eliminiert werden würden.</w:t>
      </w:r>
    </w:p>
    <w:p w14:paraId="7109DFE0" w14:textId="4F8FCFE7" w:rsidR="00151BBD" w:rsidRDefault="00151BBD" w:rsidP="00151BBD">
      <w:pPr>
        <w:pStyle w:val="berschrift1"/>
      </w:pPr>
      <w:bookmarkStart w:id="83" w:name="_Toc55905727"/>
      <w:r>
        <w:lastRenderedPageBreak/>
        <w:t>Fazit</w:t>
      </w:r>
      <w:bookmarkEnd w:id="83"/>
    </w:p>
    <w:p w14:paraId="5B27B5D8" w14:textId="77777777" w:rsidR="00431CB6" w:rsidRPr="00431CB6" w:rsidRDefault="00431CB6" w:rsidP="00431CB6"/>
    <w:p w14:paraId="23AEC66D" w14:textId="3E766ACE" w:rsidR="00697AF4" w:rsidRDefault="002E2586" w:rsidP="008314D9">
      <w:pPr>
        <w:pStyle w:val="berschrift1"/>
      </w:pPr>
      <w:bookmarkStart w:id="84" w:name="_Toc55905728"/>
      <w:r>
        <w:lastRenderedPageBreak/>
        <w:t>Quellen</w:t>
      </w:r>
      <w:r w:rsidR="00697AF4">
        <w:t>verzeichnis</w:t>
      </w:r>
      <w:bookmarkEnd w:id="84"/>
    </w:p>
    <w:p w14:paraId="6D6DCF77" w14:textId="77777777" w:rsidR="00050AAE" w:rsidRDefault="002E2586" w:rsidP="002E2586">
      <w:pPr>
        <w:pStyle w:val="berschrift1"/>
      </w:pPr>
      <w:bookmarkStart w:id="85" w:name="_Toc55905729"/>
      <w:proofErr w:type="spellStart"/>
      <w:r>
        <w:lastRenderedPageBreak/>
        <w:t>Anhangverzeichnis</w:t>
      </w:r>
      <w:bookmarkEnd w:id="85"/>
      <w:proofErr w:type="spellEnd"/>
    </w:p>
    <w:p w14:paraId="7CBB86C8" w14:textId="0315ABFF" w:rsidR="00431CB6" w:rsidRDefault="00460B3F">
      <w:pPr>
        <w:pStyle w:val="Verzeichnis1"/>
        <w:rPr>
          <w:rFonts w:asciiTheme="minorHAnsi" w:eastAsiaTheme="minorEastAsia" w:hAnsiTheme="minorHAnsi"/>
          <w:noProof/>
          <w:sz w:val="22"/>
          <w:lang w:eastAsia="de-DE"/>
          <w14:ligatures w14:val="none"/>
        </w:rPr>
      </w:pPr>
      <w:r>
        <w:fldChar w:fldCharType="begin"/>
      </w:r>
      <w:r>
        <w:instrText xml:space="preserve"> TOC \h \z \t "Anhangüberschrift;1" </w:instrText>
      </w:r>
      <w:r>
        <w:fldChar w:fldCharType="separate"/>
      </w:r>
      <w:hyperlink w:anchor="_Toc55905733" w:history="1">
        <w:r w:rsidR="00431CB6" w:rsidRPr="00350C1B">
          <w:rPr>
            <w:rStyle w:val="Hyperlink"/>
            <w:noProof/>
          </w:rPr>
          <w:t>Ehrenwörtliche Erklärung</w:t>
        </w:r>
        <w:r w:rsidR="00431CB6">
          <w:rPr>
            <w:noProof/>
            <w:webHidden/>
          </w:rPr>
          <w:tab/>
        </w:r>
        <w:r w:rsidR="00431CB6">
          <w:rPr>
            <w:noProof/>
            <w:webHidden/>
          </w:rPr>
          <w:fldChar w:fldCharType="begin"/>
        </w:r>
        <w:r w:rsidR="00431CB6">
          <w:rPr>
            <w:noProof/>
            <w:webHidden/>
          </w:rPr>
          <w:instrText xml:space="preserve"> PAGEREF _Toc55905733 \h </w:instrText>
        </w:r>
        <w:r w:rsidR="00431CB6">
          <w:rPr>
            <w:noProof/>
            <w:webHidden/>
          </w:rPr>
        </w:r>
        <w:r w:rsidR="00431CB6">
          <w:rPr>
            <w:noProof/>
            <w:webHidden/>
          </w:rPr>
          <w:fldChar w:fldCharType="separate"/>
        </w:r>
        <w:r w:rsidR="00431CB6">
          <w:rPr>
            <w:noProof/>
            <w:webHidden/>
          </w:rPr>
          <w:t>16</w:t>
        </w:r>
        <w:r w:rsidR="00431CB6">
          <w:rPr>
            <w:noProof/>
            <w:webHidden/>
          </w:rPr>
          <w:fldChar w:fldCharType="end"/>
        </w:r>
      </w:hyperlink>
    </w:p>
    <w:p w14:paraId="2CA2494D" w14:textId="412EB013" w:rsidR="00460B3F" w:rsidRDefault="00460B3F" w:rsidP="00460B3F">
      <w:r>
        <w:fldChar w:fldCharType="end"/>
      </w:r>
    </w:p>
    <w:p w14:paraId="6438432A" w14:textId="286F1772" w:rsidR="00345EA1" w:rsidRDefault="00345EA1" w:rsidP="00345EA1">
      <w:bookmarkStart w:id="86" w:name="_Toc16669929"/>
    </w:p>
    <w:p w14:paraId="5D75866F" w14:textId="473253AF" w:rsidR="00AD2541" w:rsidRDefault="00AD2541" w:rsidP="00AD0F79">
      <w:pPr>
        <w:pStyle w:val="Anhangberschrift"/>
      </w:pPr>
      <w:bookmarkStart w:id="87" w:name="_Toc55905733"/>
      <w:r>
        <w:lastRenderedPageBreak/>
        <w:t>Ehrenwörtliche Erklärung</w:t>
      </w:r>
      <w:bookmarkEnd w:id="86"/>
      <w:bookmarkEnd w:id="87"/>
    </w:p>
    <w:p w14:paraId="00B34AE9" w14:textId="4F1E45E7" w:rsidR="00AD2541" w:rsidRDefault="00AD2541" w:rsidP="000E251E">
      <w:pPr>
        <w:spacing w:after="600"/>
      </w:pPr>
      <w:r>
        <w:t>„</w:t>
      </w:r>
      <w:r w:rsidR="00431CB6">
        <w:t>Wir</w:t>
      </w:r>
      <w:r>
        <w:t xml:space="preserve"> erkläre</w:t>
      </w:r>
      <w:r w:rsidR="00431CB6">
        <w:t>n</w:t>
      </w:r>
      <w:r>
        <w:t xml:space="preserve"> hiermit ehrenwörtlich“,</w:t>
      </w:r>
    </w:p>
    <w:p w14:paraId="794D8669" w14:textId="016950DF" w:rsidR="00AD2541" w:rsidRDefault="00AD2541" w:rsidP="00B854A5">
      <w:pPr>
        <w:pStyle w:val="Listenabsatz"/>
        <w:numPr>
          <w:ilvl w:val="0"/>
          <w:numId w:val="22"/>
        </w:numPr>
        <w:spacing w:after="600"/>
        <w:contextualSpacing w:val="0"/>
      </w:pPr>
      <w:r>
        <w:t xml:space="preserve">dass </w:t>
      </w:r>
      <w:r w:rsidR="00431CB6">
        <w:t>wir</w:t>
      </w:r>
      <w:r>
        <w:t xml:space="preserve"> </w:t>
      </w:r>
      <w:r w:rsidR="00431CB6">
        <w:t>unsere Projekt</w:t>
      </w:r>
      <w:r>
        <w:t>arbeit mit dem Thema „</w:t>
      </w:r>
      <w:commentRangeStart w:id="88"/>
      <w:r w:rsidR="00431CB6">
        <w:t>THEMA</w:t>
      </w:r>
      <w:commentRangeEnd w:id="88"/>
      <w:r w:rsidR="00C22AEF">
        <w:rPr>
          <w:rStyle w:val="Kommentarzeichen"/>
        </w:rPr>
        <w:commentReference w:id="88"/>
      </w:r>
      <w:r>
        <w:t>“ ohne fremde Hilfe angefertigt habe</w:t>
      </w:r>
      <w:r w:rsidR="00431CB6">
        <w:t>n</w:t>
      </w:r>
      <w:r>
        <w:t>,</w:t>
      </w:r>
    </w:p>
    <w:p w14:paraId="2E2A6C13" w14:textId="0CDDBE1F" w:rsidR="00AD2541" w:rsidRDefault="00AD2541" w:rsidP="000E251E">
      <w:pPr>
        <w:pStyle w:val="Listenabsatz"/>
        <w:numPr>
          <w:ilvl w:val="0"/>
          <w:numId w:val="22"/>
        </w:numPr>
        <w:spacing w:after="600"/>
        <w:ind w:left="714" w:hanging="357"/>
        <w:contextualSpacing w:val="0"/>
      </w:pPr>
      <w:r>
        <w:t xml:space="preserve">dass </w:t>
      </w:r>
      <w:r w:rsidR="00431CB6">
        <w:t>wir</w:t>
      </w:r>
      <w:r>
        <w:t xml:space="preserve"> die Übernahme wörtlicher Zitate aus der Literatur sowie die Verwendung der Gedanken anderer Autoren an den entsprechenden Stellen innerhalb der Arbeit gekennzeichnet habe</w:t>
      </w:r>
      <w:r w:rsidR="00431CB6">
        <w:t>n</w:t>
      </w:r>
      <w:r>
        <w:t xml:space="preserve"> und</w:t>
      </w:r>
    </w:p>
    <w:p w14:paraId="2C80D292" w14:textId="5B7DAF89" w:rsidR="00AD2541" w:rsidRDefault="00AD2541" w:rsidP="000E251E">
      <w:pPr>
        <w:pStyle w:val="Listenabsatz"/>
        <w:numPr>
          <w:ilvl w:val="0"/>
          <w:numId w:val="22"/>
        </w:numPr>
        <w:spacing w:after="840"/>
        <w:ind w:left="714" w:hanging="357"/>
        <w:contextualSpacing w:val="0"/>
      </w:pPr>
      <w:r>
        <w:t xml:space="preserve">dass </w:t>
      </w:r>
      <w:r w:rsidR="00431CB6">
        <w:t>wir</w:t>
      </w:r>
      <w:r>
        <w:t xml:space="preserve"> </w:t>
      </w:r>
      <w:r w:rsidR="00431CB6">
        <w:t xml:space="preserve">unsere </w:t>
      </w:r>
      <w:r>
        <w:t>Praxisarbeit bei keiner anderen Prüfung vorgelegt habe</w:t>
      </w:r>
      <w:r w:rsidR="00431CB6">
        <w:t>n</w:t>
      </w:r>
      <w:r>
        <w:t>.</w:t>
      </w:r>
    </w:p>
    <w:p w14:paraId="651AF152" w14:textId="738596E3" w:rsidR="00AD2541" w:rsidRDefault="00431CB6" w:rsidP="000E251E">
      <w:pPr>
        <w:spacing w:after="840"/>
      </w:pPr>
      <w:r>
        <w:t xml:space="preserve">Uns </w:t>
      </w:r>
      <w:r w:rsidR="00AD2541">
        <w:t>ist bewusst, dass eine falsche Erklärung rechtliche Folgen haben wird.</w:t>
      </w:r>
    </w:p>
    <w:p w14:paraId="55A8BF2A" w14:textId="5C0DF56F" w:rsidR="00D13A90" w:rsidRDefault="00431CB6" w:rsidP="00AD2541">
      <w:r>
        <w:rPr>
          <w:noProof/>
          <w14:ligatures w14:val="none"/>
        </w:rPr>
        <mc:AlternateContent>
          <mc:Choice Requires="wpg">
            <w:drawing>
              <wp:anchor distT="0" distB="0" distL="114300" distR="114300" simplePos="0" relativeHeight="251663360" behindDoc="0" locked="0" layoutInCell="1" allowOverlap="1" wp14:anchorId="42D7F040" wp14:editId="4383C659">
                <wp:simplePos x="0" y="0"/>
                <wp:positionH relativeFrom="margin">
                  <wp:posOffset>0</wp:posOffset>
                </wp:positionH>
                <wp:positionV relativeFrom="paragraph">
                  <wp:posOffset>1018540</wp:posOffset>
                </wp:positionV>
                <wp:extent cx="5749925" cy="383925"/>
                <wp:effectExtent l="0" t="0" r="22225" b="0"/>
                <wp:wrapNone/>
                <wp:docPr id="290" name="Gruppieren 290"/>
                <wp:cNvGraphicFramePr/>
                <a:graphic xmlns:a="http://schemas.openxmlformats.org/drawingml/2006/main">
                  <a:graphicData uri="http://schemas.microsoft.com/office/word/2010/wordprocessingGroup">
                    <wpg:wgp>
                      <wpg:cNvGrpSpPr/>
                      <wpg:grpSpPr>
                        <a:xfrm>
                          <a:off x="0" y="0"/>
                          <a:ext cx="5749925" cy="383925"/>
                          <a:chOff x="0" y="0"/>
                          <a:chExt cx="5749925" cy="383925"/>
                        </a:xfrm>
                      </wpg:grpSpPr>
                      <wps:wsp>
                        <wps:cNvPr id="291" name="Gerade Verbindung 6">
                          <a:extLst>
                            <a:ext uri="{C183D7F6-B498-43B3-948B-1728B52AA6E4}">
                              <adec:decorative xmlns:adec="http://schemas.microsoft.com/office/drawing/2017/decorative" val="1"/>
                            </a:ext>
                          </a:extLst>
                        </wps:cNvPr>
                        <wps:cNvCnPr/>
                        <wps:spPr>
                          <a:xfrm>
                            <a:off x="0" y="0"/>
                            <a:ext cx="2339975" cy="0"/>
                          </a:xfrm>
                          <a:prstGeom prst="line">
                            <a:avLst/>
                          </a:prstGeom>
                        </wps:spPr>
                        <wps:style>
                          <a:lnRef idx="1">
                            <a:schemeClr val="dk1"/>
                          </a:lnRef>
                          <a:fillRef idx="0">
                            <a:schemeClr val="dk1"/>
                          </a:fillRef>
                          <a:effectRef idx="0">
                            <a:schemeClr val="dk1"/>
                          </a:effectRef>
                          <a:fontRef idx="minor">
                            <a:schemeClr val="tx1"/>
                          </a:fontRef>
                        </wps:style>
                        <wps:bodyPr/>
                      </wps:wsp>
                      <wps:wsp>
                        <wps:cNvPr id="292" name="Gerade Verbindung 7">
                          <a:extLst>
                            <a:ext uri="{C183D7F6-B498-43B3-948B-1728B52AA6E4}">
                              <adec:decorative xmlns:adec="http://schemas.microsoft.com/office/drawing/2017/decorative" val="1"/>
                            </a:ext>
                          </a:extLst>
                        </wps:cNvPr>
                        <wps:cNvCnPr/>
                        <wps:spPr>
                          <a:xfrm>
                            <a:off x="3409950" y="0"/>
                            <a:ext cx="2339975" cy="0"/>
                          </a:xfrm>
                          <a:prstGeom prst="line">
                            <a:avLst/>
                          </a:prstGeom>
                        </wps:spPr>
                        <wps:style>
                          <a:lnRef idx="1">
                            <a:schemeClr val="dk1"/>
                          </a:lnRef>
                          <a:fillRef idx="0">
                            <a:schemeClr val="dk1"/>
                          </a:fillRef>
                          <a:effectRef idx="0">
                            <a:schemeClr val="dk1"/>
                          </a:effectRef>
                          <a:fontRef idx="minor">
                            <a:schemeClr val="tx1"/>
                          </a:fontRef>
                        </wps:style>
                        <wps:bodyPr/>
                      </wps:wsp>
                      <wps:wsp>
                        <wps:cNvPr id="293" name="Textfeld 2"/>
                        <wps:cNvSpPr txBox="1">
                          <a:spLocks noChangeArrowheads="1"/>
                        </wps:cNvSpPr>
                        <wps:spPr bwMode="auto">
                          <a:xfrm>
                            <a:off x="0" y="9525"/>
                            <a:ext cx="1097280" cy="373380"/>
                          </a:xfrm>
                          <a:prstGeom prst="rect">
                            <a:avLst/>
                          </a:prstGeom>
                          <a:noFill/>
                          <a:ln w="9525">
                            <a:noFill/>
                            <a:miter lim="800000"/>
                            <a:headEnd/>
                            <a:tailEnd/>
                          </a:ln>
                        </wps:spPr>
                        <wps:txbx>
                          <w:txbxContent>
                            <w:p w14:paraId="086CDB89" w14:textId="77777777" w:rsidR="00723CA5" w:rsidRDefault="00723CA5" w:rsidP="00431CB6">
                              <w:r>
                                <w:t>Ort, Datum</w:t>
                              </w:r>
                            </w:p>
                          </w:txbxContent>
                        </wps:txbx>
                        <wps:bodyPr rot="0" vert="horz" wrap="square" lIns="91440" tIns="45720" rIns="91440" bIns="45720" anchor="t" anchorCtr="0">
                          <a:noAutofit/>
                        </wps:bodyPr>
                      </wps:wsp>
                      <wps:wsp>
                        <wps:cNvPr id="294" name="Textfeld 2"/>
                        <wps:cNvSpPr txBox="1">
                          <a:spLocks noChangeArrowheads="1"/>
                        </wps:cNvSpPr>
                        <wps:spPr bwMode="auto">
                          <a:xfrm>
                            <a:off x="3419475" y="9525"/>
                            <a:ext cx="1098000" cy="374400"/>
                          </a:xfrm>
                          <a:prstGeom prst="rect">
                            <a:avLst/>
                          </a:prstGeom>
                          <a:noFill/>
                          <a:ln w="9525">
                            <a:noFill/>
                            <a:miter lim="800000"/>
                            <a:headEnd/>
                            <a:tailEnd/>
                          </a:ln>
                        </wps:spPr>
                        <wps:txbx>
                          <w:txbxContent>
                            <w:p w14:paraId="532ED496" w14:textId="77777777" w:rsidR="00723CA5" w:rsidRDefault="00723CA5" w:rsidP="00431CB6">
                              <w:r>
                                <w:t>Unterschrift</w:t>
                              </w:r>
                            </w:p>
                          </w:txbxContent>
                        </wps:txbx>
                        <wps:bodyPr rot="0" vert="horz" wrap="square" lIns="91440" tIns="45720" rIns="91440" bIns="45720" anchor="t" anchorCtr="0">
                          <a:noAutofit/>
                        </wps:bodyPr>
                      </wps:wsp>
                    </wpg:wgp>
                  </a:graphicData>
                </a:graphic>
              </wp:anchor>
            </w:drawing>
          </mc:Choice>
          <mc:Fallback>
            <w:pict>
              <v:group w14:anchorId="42D7F040" id="Gruppieren 290" o:spid="_x0000_s1026" style="position:absolute;left:0;text-align:left;margin-left:0;margin-top:80.2pt;width:452.75pt;height:30.25pt;z-index:251663360;mso-position-horizontal-relative:margin" coordsize="57499,3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">
                <v:line id="Gerade Verbindung 6" o:spid="_x0000_s1027" alt="&quot;&quot;" style="position:absolute;visibility:visible;mso-wrap-style:square" from="0,0" to="233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" strokecolor="black [3040]"/>
                <v:line id="Gerade Verbindung 7" o:spid="_x0000_s1028" alt="&quot;&quot;" style="position:absolute;visibility:visible;mso-wrap-style:square" from="34099,0" to="574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" strokecolor="black [3040]"/>
                <v:shapetype id="_x0000_t202" coordsize="21600,21600" o:spt="202" path="m,l,21600r21600,l21600,xe">
                  <v:stroke joinstyle="miter"/>
                  <v:path gradientshapeok="t" o:connecttype="rect"/>
                </v:shapetype>
                <v:shape id="Textfeld 2" o:spid="_x0000_s1029" type="#_x0000_t202" style="position:absolute;top:95;width:10972;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14:paraId="086CDB89" w14:textId="77777777" w:rsidR="00723CA5" w:rsidRDefault="00723CA5" w:rsidP="00431CB6">
                        <w:r>
                          <w:t>Ort, Datum</w:t>
                        </w:r>
                      </w:p>
                    </w:txbxContent>
                  </v:textbox>
                </v:shape>
                <v:shape id="Textfeld 2" o:spid="_x0000_s1030" type="#_x0000_t202" style="position:absolute;left:34194;top:95;width:10980;height:3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" filled="f" stroked="f">
                  <v:textbox>
                    <w:txbxContent>
                      <w:p w14:paraId="532ED496" w14:textId="77777777" w:rsidR="00723CA5" w:rsidRDefault="00723CA5" w:rsidP="00431CB6">
                        <w:r>
                          <w:t>Unterschrift</w:t>
                        </w:r>
                      </w:p>
                    </w:txbxContent>
                  </v:textbox>
                </v:shape>
                <w10:wrap anchorx="margin"/>
              </v:group>
            </w:pict>
          </mc:Fallback>
        </mc:AlternateContent>
      </w:r>
      <w:r>
        <w:rPr>
          <w:noProof/>
          <w14:ligatures w14:val="none"/>
        </w:rPr>
        <mc:AlternateContent>
          <mc:Choice Requires="wpg">
            <w:drawing>
              <wp:anchor distT="0" distB="0" distL="114300" distR="114300" simplePos="0" relativeHeight="251665408" behindDoc="0" locked="0" layoutInCell="1" allowOverlap="1" wp14:anchorId="1D869BB6" wp14:editId="315D19FA">
                <wp:simplePos x="0" y="0"/>
                <wp:positionH relativeFrom="margin">
                  <wp:posOffset>0</wp:posOffset>
                </wp:positionH>
                <wp:positionV relativeFrom="paragraph">
                  <wp:posOffset>1823085</wp:posOffset>
                </wp:positionV>
                <wp:extent cx="5749925" cy="383925"/>
                <wp:effectExtent l="0" t="0" r="22225" b="0"/>
                <wp:wrapNone/>
                <wp:docPr id="295" name="Gruppieren 295"/>
                <wp:cNvGraphicFramePr/>
                <a:graphic xmlns:a="http://schemas.openxmlformats.org/drawingml/2006/main">
                  <a:graphicData uri="http://schemas.microsoft.com/office/word/2010/wordprocessingGroup">
                    <wpg:wgp>
                      <wpg:cNvGrpSpPr/>
                      <wpg:grpSpPr>
                        <a:xfrm>
                          <a:off x="0" y="0"/>
                          <a:ext cx="5749925" cy="383925"/>
                          <a:chOff x="0" y="0"/>
                          <a:chExt cx="5749925" cy="383925"/>
                        </a:xfrm>
                      </wpg:grpSpPr>
                      <wps:wsp>
                        <wps:cNvPr id="296" name="Gerade Verbindung 6">
                          <a:extLst>
                            <a:ext uri="{C183D7F6-B498-43B3-948B-1728B52AA6E4}">
                              <adec:decorative xmlns:adec="http://schemas.microsoft.com/office/drawing/2017/decorative" val="1"/>
                            </a:ext>
                          </a:extLst>
                        </wps:cNvPr>
                        <wps:cNvCnPr/>
                        <wps:spPr>
                          <a:xfrm>
                            <a:off x="0" y="0"/>
                            <a:ext cx="2339975" cy="0"/>
                          </a:xfrm>
                          <a:prstGeom prst="line">
                            <a:avLst/>
                          </a:prstGeom>
                        </wps:spPr>
                        <wps:style>
                          <a:lnRef idx="1">
                            <a:schemeClr val="dk1"/>
                          </a:lnRef>
                          <a:fillRef idx="0">
                            <a:schemeClr val="dk1"/>
                          </a:fillRef>
                          <a:effectRef idx="0">
                            <a:schemeClr val="dk1"/>
                          </a:effectRef>
                          <a:fontRef idx="minor">
                            <a:schemeClr val="tx1"/>
                          </a:fontRef>
                        </wps:style>
                        <wps:bodyPr/>
                      </wps:wsp>
                      <wps:wsp>
                        <wps:cNvPr id="297" name="Gerade Verbindung 7">
                          <a:extLst>
                            <a:ext uri="{C183D7F6-B498-43B3-948B-1728B52AA6E4}">
                              <adec:decorative xmlns:adec="http://schemas.microsoft.com/office/drawing/2017/decorative" val="1"/>
                            </a:ext>
                          </a:extLst>
                        </wps:cNvPr>
                        <wps:cNvCnPr/>
                        <wps:spPr>
                          <a:xfrm>
                            <a:off x="3409950" y="0"/>
                            <a:ext cx="2339975" cy="0"/>
                          </a:xfrm>
                          <a:prstGeom prst="line">
                            <a:avLst/>
                          </a:prstGeom>
                        </wps:spPr>
                        <wps:style>
                          <a:lnRef idx="1">
                            <a:schemeClr val="dk1"/>
                          </a:lnRef>
                          <a:fillRef idx="0">
                            <a:schemeClr val="dk1"/>
                          </a:fillRef>
                          <a:effectRef idx="0">
                            <a:schemeClr val="dk1"/>
                          </a:effectRef>
                          <a:fontRef idx="minor">
                            <a:schemeClr val="tx1"/>
                          </a:fontRef>
                        </wps:style>
                        <wps:bodyPr/>
                      </wps:wsp>
                      <wps:wsp>
                        <wps:cNvPr id="298" name="Textfeld 2"/>
                        <wps:cNvSpPr txBox="1">
                          <a:spLocks noChangeArrowheads="1"/>
                        </wps:cNvSpPr>
                        <wps:spPr bwMode="auto">
                          <a:xfrm>
                            <a:off x="0" y="9525"/>
                            <a:ext cx="1097280" cy="373380"/>
                          </a:xfrm>
                          <a:prstGeom prst="rect">
                            <a:avLst/>
                          </a:prstGeom>
                          <a:noFill/>
                          <a:ln w="9525">
                            <a:noFill/>
                            <a:miter lim="800000"/>
                            <a:headEnd/>
                            <a:tailEnd/>
                          </a:ln>
                        </wps:spPr>
                        <wps:txbx>
                          <w:txbxContent>
                            <w:p w14:paraId="120FA9EE" w14:textId="77777777" w:rsidR="00723CA5" w:rsidRDefault="00723CA5" w:rsidP="00431CB6">
                              <w:r>
                                <w:t>Ort, Datum</w:t>
                              </w:r>
                            </w:p>
                          </w:txbxContent>
                        </wps:txbx>
                        <wps:bodyPr rot="0" vert="horz" wrap="square" lIns="91440" tIns="45720" rIns="91440" bIns="45720" anchor="t" anchorCtr="0">
                          <a:noAutofit/>
                        </wps:bodyPr>
                      </wps:wsp>
                      <wps:wsp>
                        <wps:cNvPr id="299" name="Textfeld 2"/>
                        <wps:cNvSpPr txBox="1">
                          <a:spLocks noChangeArrowheads="1"/>
                        </wps:cNvSpPr>
                        <wps:spPr bwMode="auto">
                          <a:xfrm>
                            <a:off x="3419475" y="9525"/>
                            <a:ext cx="1098000" cy="374400"/>
                          </a:xfrm>
                          <a:prstGeom prst="rect">
                            <a:avLst/>
                          </a:prstGeom>
                          <a:noFill/>
                          <a:ln w="9525">
                            <a:noFill/>
                            <a:miter lim="800000"/>
                            <a:headEnd/>
                            <a:tailEnd/>
                          </a:ln>
                        </wps:spPr>
                        <wps:txbx>
                          <w:txbxContent>
                            <w:p w14:paraId="7DF6B91E" w14:textId="77777777" w:rsidR="00723CA5" w:rsidRDefault="00723CA5" w:rsidP="00431CB6">
                              <w:r>
                                <w:t>Unterschrift</w:t>
                              </w:r>
                            </w:p>
                          </w:txbxContent>
                        </wps:txbx>
                        <wps:bodyPr rot="0" vert="horz" wrap="square" lIns="91440" tIns="45720" rIns="91440" bIns="45720" anchor="t" anchorCtr="0">
                          <a:noAutofit/>
                        </wps:bodyPr>
                      </wps:wsp>
                    </wpg:wgp>
                  </a:graphicData>
                </a:graphic>
              </wp:anchor>
            </w:drawing>
          </mc:Choice>
          <mc:Fallback>
            <w:pict>
              <v:group w14:anchorId="1D869BB6" id="Gruppieren 295" o:spid="_x0000_s1031" style="position:absolute;left:0;text-align:left;margin-left:0;margin-top:143.55pt;width:452.75pt;height:30.25pt;z-index:251665408;mso-position-horizontal-relative:margin" coordsize="57499,3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">
                <v:line id="Gerade Verbindung 6" o:spid="_x0000_s1032" alt="&quot;&quot;" style="position:absolute;visibility:visible;mso-wrap-style:square" from="0,0" to="233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" strokecolor="black [3040]"/>
                <v:line id="Gerade Verbindung 7" o:spid="_x0000_s1033" alt="&quot;&quot;" style="position:absolute;visibility:visible;mso-wrap-style:square" from="34099,0" to="574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" strokecolor="black [3040]"/>
                <v:shape id="Textfeld 2" o:spid="_x0000_s1034" type="#_x0000_t202" style="position:absolute;top:95;width:10972;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" filled="f" stroked="f">
                  <v:textbox>
                    <w:txbxContent>
                      <w:p w14:paraId="120FA9EE" w14:textId="77777777" w:rsidR="00723CA5" w:rsidRDefault="00723CA5" w:rsidP="00431CB6">
                        <w:r>
                          <w:t>Ort, Datum</w:t>
                        </w:r>
                      </w:p>
                    </w:txbxContent>
                  </v:textbox>
                </v:shape>
                <v:shape id="Textfeld 2" o:spid="_x0000_s1035" type="#_x0000_t202" style="position:absolute;left:34194;top:95;width:10980;height:3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" filled="f" stroked="f">
                  <v:textbox>
                    <w:txbxContent>
                      <w:p w14:paraId="7DF6B91E" w14:textId="77777777" w:rsidR="00723CA5" w:rsidRDefault="00723CA5" w:rsidP="00431CB6">
                        <w:r>
                          <w:t>Unterschrift</w:t>
                        </w:r>
                      </w:p>
                    </w:txbxContent>
                  </v:textbox>
                </v:shape>
                <w10:wrap anchorx="margin"/>
              </v:group>
            </w:pict>
          </mc:Fallback>
        </mc:AlternateContent>
      </w:r>
      <w:r>
        <w:rPr>
          <w:noProof/>
          <w14:ligatures w14:val="none"/>
        </w:rPr>
        <mc:AlternateContent>
          <mc:Choice Requires="wpg">
            <w:drawing>
              <wp:anchor distT="0" distB="0" distL="114300" distR="114300" simplePos="0" relativeHeight="251661312" behindDoc="0" locked="0" layoutInCell="1" allowOverlap="1" wp14:anchorId="1D89215A" wp14:editId="2FED73E4">
                <wp:simplePos x="0" y="0"/>
                <wp:positionH relativeFrom="column">
                  <wp:posOffset>4445</wp:posOffset>
                </wp:positionH>
                <wp:positionV relativeFrom="paragraph">
                  <wp:posOffset>213995</wp:posOffset>
                </wp:positionV>
                <wp:extent cx="5749925" cy="383925"/>
                <wp:effectExtent l="0" t="0" r="22225" b="0"/>
                <wp:wrapNone/>
                <wp:docPr id="289" name="Gruppieren 289"/>
                <wp:cNvGraphicFramePr/>
                <a:graphic xmlns:a="http://schemas.openxmlformats.org/drawingml/2006/main">
                  <a:graphicData uri="http://schemas.microsoft.com/office/word/2010/wordprocessingGroup">
                    <wpg:wgp>
                      <wpg:cNvGrpSpPr/>
                      <wpg:grpSpPr>
                        <a:xfrm>
                          <a:off x="0" y="0"/>
                          <a:ext cx="5749925" cy="383925"/>
                          <a:chOff x="0" y="0"/>
                          <a:chExt cx="5749925" cy="383925"/>
                        </a:xfrm>
                      </wpg:grpSpPr>
                      <wps:wsp>
                        <wps:cNvPr id="6" name="Gerade Verbindung 6">
                          <a:extLst>
                            <a:ext uri="{C183D7F6-B498-43B3-948B-1728B52AA6E4}">
                              <adec:decorative xmlns:adec="http://schemas.microsoft.com/office/drawing/2017/decorative" val="1"/>
                            </a:ext>
                          </a:extLst>
                        </wps:cNvPr>
                        <wps:cNvCnPr/>
                        <wps:spPr>
                          <a:xfrm>
                            <a:off x="0" y="0"/>
                            <a:ext cx="2339975" cy="0"/>
                          </a:xfrm>
                          <a:prstGeom prst="line">
                            <a:avLst/>
                          </a:prstGeom>
                        </wps:spPr>
                        <wps:style>
                          <a:lnRef idx="1">
                            <a:schemeClr val="dk1"/>
                          </a:lnRef>
                          <a:fillRef idx="0">
                            <a:schemeClr val="dk1"/>
                          </a:fillRef>
                          <a:effectRef idx="0">
                            <a:schemeClr val="dk1"/>
                          </a:effectRef>
                          <a:fontRef idx="minor">
                            <a:schemeClr val="tx1"/>
                          </a:fontRef>
                        </wps:style>
                        <wps:bodyPr/>
                      </wps:wsp>
                      <wps:wsp>
                        <wps:cNvPr id="7" name="Gerade Verbindung 7">
                          <a:extLst>
                            <a:ext uri="{C183D7F6-B498-43B3-948B-1728B52AA6E4}">
                              <adec:decorative xmlns:adec="http://schemas.microsoft.com/office/drawing/2017/decorative" val="1"/>
                            </a:ext>
                          </a:extLst>
                        </wps:cNvPr>
                        <wps:cNvCnPr/>
                        <wps:spPr>
                          <a:xfrm>
                            <a:off x="3409950" y="0"/>
                            <a:ext cx="2339975" cy="0"/>
                          </a:xfrm>
                          <a:prstGeom prst="line">
                            <a:avLst/>
                          </a:prstGeom>
                        </wps:spPr>
                        <wps:style>
                          <a:lnRef idx="1">
                            <a:schemeClr val="dk1"/>
                          </a:lnRef>
                          <a:fillRef idx="0">
                            <a:schemeClr val="dk1"/>
                          </a:fillRef>
                          <a:effectRef idx="0">
                            <a:schemeClr val="dk1"/>
                          </a:effectRef>
                          <a:fontRef idx="minor">
                            <a:schemeClr val="tx1"/>
                          </a:fontRef>
                        </wps:style>
                        <wps:bodyPr/>
                      </wps:wsp>
                      <wps:wsp>
                        <wps:cNvPr id="307" name="Textfeld 2"/>
                        <wps:cNvSpPr txBox="1">
                          <a:spLocks noChangeArrowheads="1"/>
                        </wps:cNvSpPr>
                        <wps:spPr bwMode="auto">
                          <a:xfrm>
                            <a:off x="0" y="9525"/>
                            <a:ext cx="1097280" cy="373380"/>
                          </a:xfrm>
                          <a:prstGeom prst="rect">
                            <a:avLst/>
                          </a:prstGeom>
                          <a:noFill/>
                          <a:ln w="9525">
                            <a:noFill/>
                            <a:miter lim="800000"/>
                            <a:headEnd/>
                            <a:tailEnd/>
                          </a:ln>
                        </wps:spPr>
                        <wps:txbx>
                          <w:txbxContent>
                            <w:p w14:paraId="6F54953A" w14:textId="77777777" w:rsidR="00723CA5" w:rsidRDefault="00723CA5">
                              <w:r>
                                <w:t>Ort, Datum</w:t>
                              </w:r>
                            </w:p>
                          </w:txbxContent>
                        </wps:txbx>
                        <wps:bodyPr rot="0" vert="horz" wrap="square" lIns="91440" tIns="45720" rIns="91440" bIns="45720" anchor="t" anchorCtr="0">
                          <a:noAutofit/>
                        </wps:bodyPr>
                      </wps:wsp>
                      <wps:wsp>
                        <wps:cNvPr id="10" name="Textfeld 2"/>
                        <wps:cNvSpPr txBox="1">
                          <a:spLocks noChangeArrowheads="1"/>
                        </wps:cNvSpPr>
                        <wps:spPr bwMode="auto">
                          <a:xfrm>
                            <a:off x="3419475" y="9525"/>
                            <a:ext cx="1098000" cy="374400"/>
                          </a:xfrm>
                          <a:prstGeom prst="rect">
                            <a:avLst/>
                          </a:prstGeom>
                          <a:noFill/>
                          <a:ln w="9525">
                            <a:noFill/>
                            <a:miter lim="800000"/>
                            <a:headEnd/>
                            <a:tailEnd/>
                          </a:ln>
                        </wps:spPr>
                        <wps:txbx>
                          <w:txbxContent>
                            <w:p w14:paraId="665A2AED" w14:textId="77777777" w:rsidR="00723CA5" w:rsidRDefault="00723CA5" w:rsidP="000E251E">
                              <w:r>
                                <w:t>Unterschrift</w:t>
                              </w:r>
                            </w:p>
                          </w:txbxContent>
                        </wps:txbx>
                        <wps:bodyPr rot="0" vert="horz" wrap="square" lIns="91440" tIns="45720" rIns="91440" bIns="45720" anchor="t" anchorCtr="0">
                          <a:noAutofit/>
                        </wps:bodyPr>
                      </wps:wsp>
                    </wpg:wgp>
                  </a:graphicData>
                </a:graphic>
              </wp:anchor>
            </w:drawing>
          </mc:Choice>
          <mc:Fallback>
            <w:pict>
              <v:group w14:anchorId="1D89215A" id="Gruppieren 289" o:spid="_x0000_s1036" style="position:absolute;left:0;text-align:left;margin-left:.35pt;margin-top:16.85pt;width:452.75pt;height:30.25pt;z-index:251661312" coordsize="57499,3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">
                <v:line id="Gerade Verbindung 6" o:spid="_x0000_s1037" alt="&quot;&quot;" style="position:absolute;visibility:visible;mso-wrap-style:square" from="0,0" to="233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" strokecolor="black [3040]"/>
                <v:line id="Gerade Verbindung 7" o:spid="_x0000_s1038" alt="&quot;&quot;" style="position:absolute;visibility:visible;mso-wrap-style:square" from="34099,0" to="574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" strokecolor="black [3040]"/>
                <v:shape id="Textfeld 2" o:spid="_x0000_s1039" type="#_x0000_t202" style="position:absolute;top:95;width:10972;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" filled="f" stroked="f">
                  <v:textbox>
                    <w:txbxContent>
                      <w:p w14:paraId="6F54953A" w14:textId="77777777" w:rsidR="00723CA5" w:rsidRDefault="00723CA5">
                        <w:r>
                          <w:t>Ort, Datum</w:t>
                        </w:r>
                      </w:p>
                    </w:txbxContent>
                  </v:textbox>
                </v:shape>
                <v:shape id="Textfeld 2" o:spid="_x0000_s1040" type="#_x0000_t202" style="position:absolute;left:34194;top:95;width:10980;height:3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665A2AED" w14:textId="77777777" w:rsidR="00723CA5" w:rsidRDefault="00723CA5" w:rsidP="000E251E">
                        <w:r>
                          <w:t>Unterschrift</w:t>
                        </w:r>
                      </w:p>
                    </w:txbxContent>
                  </v:textbox>
                </v:shape>
              </v:group>
            </w:pict>
          </mc:Fallback>
        </mc:AlternateContent>
      </w:r>
    </w:p>
    <w:sectPr w:rsidR="00D13A90" w:rsidSect="00D16A41">
      <w:headerReference w:type="default" r:id="rId15"/>
      <w:pgSz w:w="11906" w:h="16838" w:code="9"/>
      <w:pgMar w:top="1134" w:right="1418" w:bottom="1134" w:left="1418"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ls Bauer" w:date="2020-11-10T13:00:00Z" w:initials="NBA">
    <w:p w14:paraId="3507AAE2" w14:textId="16479D38" w:rsidR="00723CA5" w:rsidRDefault="00723CA5">
      <w:pPr>
        <w:pStyle w:val="Kommentartext"/>
      </w:pPr>
      <w:r>
        <w:rPr>
          <w:rStyle w:val="Kommentarzeichen"/>
        </w:rPr>
        <w:annotationRef/>
      </w:r>
      <w:r>
        <w:t>TODO: Titel einfügen, Adressen und Matrikelnummern vervollständigen</w:t>
      </w:r>
    </w:p>
  </w:comment>
  <w:comment w:id="7" w:author="Nils Bauer" w:date="2020-11-10T13:01:00Z" w:initials="NBA">
    <w:p w14:paraId="38845042" w14:textId="2201D24A" w:rsidR="00723CA5" w:rsidRDefault="00723CA5">
      <w:pPr>
        <w:pStyle w:val="Kommentartext"/>
      </w:pPr>
      <w:r>
        <w:rPr>
          <w:rStyle w:val="Kommentarzeichen"/>
        </w:rPr>
        <w:annotationRef/>
      </w:r>
      <w:r>
        <w:t>Wenn wir keine Tabellen mehr einfügen, rausnehmen</w:t>
      </w:r>
    </w:p>
  </w:comment>
  <w:comment w:id="10" w:author="Nils Bauer" w:date="2020-11-10T13:02:00Z" w:initials="NBA">
    <w:p w14:paraId="3827E65F" w14:textId="34D3FCCC" w:rsidR="00723CA5" w:rsidRDefault="00723CA5">
      <w:pPr>
        <w:pStyle w:val="Kommentartext"/>
      </w:pPr>
      <w:r>
        <w:rPr>
          <w:rStyle w:val="Kommentarzeichen"/>
        </w:rPr>
        <w:annotationRef/>
      </w:r>
      <w:r>
        <w:t>vervollständigen</w:t>
      </w:r>
    </w:p>
  </w:comment>
  <w:comment w:id="16" w:author="Nils Bauer" w:date="2020-11-10T13:14:00Z" w:initials="NBA">
    <w:p w14:paraId="06D58640" w14:textId="1CDF7200" w:rsidR="00723CA5" w:rsidRDefault="00723CA5">
      <w:pPr>
        <w:pStyle w:val="Kommentartext"/>
      </w:pPr>
      <w:r>
        <w:rPr>
          <w:rStyle w:val="Kommentarzeichen"/>
        </w:rPr>
        <w:annotationRef/>
      </w:r>
      <w:r>
        <w:t>Wortwiederholung realisieren</w:t>
      </w:r>
    </w:p>
  </w:comment>
  <w:comment w:id="18" w:author="Nils Bauer" w:date="2020-11-10T13:18:00Z" w:initials="NBA">
    <w:p w14:paraId="3DA171BF" w14:textId="6AA35540" w:rsidR="00723CA5" w:rsidRDefault="00723CA5">
      <w:pPr>
        <w:pStyle w:val="Kommentartext"/>
      </w:pPr>
      <w:r>
        <w:rPr>
          <w:rStyle w:val="Kommentarzeichen"/>
        </w:rPr>
        <w:annotationRef/>
      </w:r>
      <w:r>
        <w:t>TODO: Titel eintragen</w:t>
      </w:r>
    </w:p>
  </w:comment>
  <w:comment w:id="19" w:author="Nils Bauer" w:date="2020-11-10T13:18:00Z" w:initials="NBA">
    <w:p w14:paraId="17B886EB" w14:textId="77777777" w:rsidR="00723CA5" w:rsidRDefault="00723CA5">
      <w:pPr>
        <w:pStyle w:val="Kommentartext"/>
      </w:pPr>
      <w:r>
        <w:rPr>
          <w:rStyle w:val="Kommentarzeichen"/>
        </w:rPr>
        <w:annotationRef/>
      </w:r>
      <w:r>
        <w:t xml:space="preserve">Unterschreiben gehört zu Ausfüllen. Signieren im </w:t>
      </w:r>
      <w:proofErr w:type="spellStart"/>
      <w:r>
        <w:t>Zsh</w:t>
      </w:r>
      <w:proofErr w:type="spellEnd"/>
      <w:r>
        <w:t xml:space="preserve">.  mit PDFs lässt mich (und Sporer noch viel mehr) an kryptografische Verfahren denken. Auf der anderen Seite steht danach </w:t>
      </w:r>
      <w:proofErr w:type="gramStart"/>
      <w:r>
        <w:t>ja auch</w:t>
      </w:r>
      <w:proofErr w:type="gramEnd"/>
      <w:r>
        <w:t xml:space="preserve"> „per Stifteingabe“,</w:t>
      </w:r>
    </w:p>
    <w:p w14:paraId="29E9A79F" w14:textId="61BC8148" w:rsidR="00723CA5" w:rsidRDefault="00723CA5">
      <w:pPr>
        <w:pStyle w:val="Kommentartext"/>
      </w:pPr>
      <w:r>
        <w:t xml:space="preserve">also </w:t>
      </w:r>
      <w:r w:rsidRPr="00DB3F39">
        <w:t>¯\_(</w:t>
      </w:r>
      <w:r w:rsidRPr="00DB3F39">
        <w:rPr>
          <w:rFonts w:ascii="MS Gothic" w:eastAsia="MS Gothic" w:hAnsi="MS Gothic" w:cs="MS Gothic" w:hint="eastAsia"/>
        </w:rPr>
        <w:t>ツ</w:t>
      </w:r>
      <w:r w:rsidRPr="00DB3F39">
        <w:t>)_/¯</w:t>
      </w:r>
    </w:p>
  </w:comment>
  <w:comment w:id="20" w:author="Nils Bauer" w:date="2020-11-10T13:24:00Z" w:initials="NBA">
    <w:p w14:paraId="79DBC44C" w14:textId="72ED106D" w:rsidR="00723CA5" w:rsidRDefault="00723CA5">
      <w:pPr>
        <w:pStyle w:val="Kommentartext"/>
      </w:pPr>
      <w:r>
        <w:rPr>
          <w:rStyle w:val="Kommentarzeichen"/>
        </w:rPr>
        <w:annotationRef/>
      </w:r>
      <w:r>
        <w:t>hauptsächlich und weiteres</w:t>
      </w:r>
    </w:p>
  </w:comment>
  <w:comment w:id="21" w:author="Nils Bauer" w:date="2020-11-10T13:25:00Z" w:initials="NBA">
    <w:p w14:paraId="644592EF" w14:textId="4C6F593A" w:rsidR="00723CA5" w:rsidRDefault="00723CA5">
      <w:pPr>
        <w:pStyle w:val="Kommentartext"/>
      </w:pPr>
      <w:r>
        <w:rPr>
          <w:rStyle w:val="Kommentarzeichen"/>
        </w:rPr>
        <w:annotationRef/>
      </w:r>
      <w:r>
        <w:t>TODO</w:t>
      </w:r>
    </w:p>
  </w:comment>
  <w:comment w:id="24" w:author="Nils Bauer" w:date="2020-11-10T13:26:00Z" w:initials="NBA">
    <w:p w14:paraId="777E18DC" w14:textId="326EC54B" w:rsidR="00723CA5" w:rsidRDefault="00723CA5">
      <w:pPr>
        <w:pStyle w:val="Kommentartext"/>
      </w:pPr>
      <w:r>
        <w:rPr>
          <w:rStyle w:val="Kommentarzeichen"/>
        </w:rPr>
        <w:annotationRef/>
      </w:r>
      <w:r>
        <w:t>eigenständige Benutzerregistrierung s. Kap. 5</w:t>
      </w:r>
    </w:p>
  </w:comment>
  <w:comment w:id="29" w:author="Nils Bauer" w:date="2020-11-10T13:33:00Z" w:initials="NBA">
    <w:p w14:paraId="53F40D53" w14:textId="36CC9C05" w:rsidR="00723CA5" w:rsidRDefault="00723CA5">
      <w:pPr>
        <w:pStyle w:val="Kommentartext"/>
      </w:pPr>
      <w:r>
        <w:rPr>
          <w:rStyle w:val="Kommentarzeichen"/>
        </w:rPr>
        <w:annotationRef/>
      </w:r>
      <w:r>
        <w:t>kurzerhand mit schnellen Fingern</w:t>
      </w:r>
    </w:p>
  </w:comment>
  <w:comment w:id="36" w:author="Nils Bauer" w:date="2020-11-10T13:38:00Z" w:initials="NBA">
    <w:p w14:paraId="5523BD07" w14:textId="6547F0CB" w:rsidR="00723CA5" w:rsidRDefault="00723CA5">
      <w:pPr>
        <w:pStyle w:val="Kommentartext"/>
      </w:pPr>
      <w:r>
        <w:rPr>
          <w:rStyle w:val="Kommentarzeichen"/>
        </w:rPr>
        <w:annotationRef/>
      </w:r>
      <w:r>
        <w:t>aller Benutzer</w:t>
      </w:r>
    </w:p>
  </w:comment>
  <w:comment w:id="37" w:author="Nils Bauer" w:date="2020-11-10T13:39:00Z" w:initials="NBA">
    <w:p w14:paraId="2E39B019" w14:textId="7690C6B8" w:rsidR="00723CA5" w:rsidRDefault="00723CA5">
      <w:pPr>
        <w:pStyle w:val="Kommentartext"/>
      </w:pPr>
      <w:r>
        <w:rPr>
          <w:rStyle w:val="Kommentarzeichen"/>
        </w:rPr>
        <w:annotationRef/>
      </w:r>
      <w:r>
        <w:t>TODO</w:t>
      </w:r>
    </w:p>
  </w:comment>
  <w:comment w:id="41" w:author="Nils Bauer" w:date="2020-11-10T13:41:00Z" w:initials="NBA">
    <w:p w14:paraId="76D9F422" w14:textId="32AF2BDF" w:rsidR="00723CA5" w:rsidRDefault="00723CA5">
      <w:pPr>
        <w:pStyle w:val="Kommentartext"/>
      </w:pPr>
      <w:r>
        <w:rPr>
          <w:rStyle w:val="Kommentarzeichen"/>
        </w:rPr>
        <w:annotationRef/>
      </w:r>
      <w:r>
        <w:t>Das „nahezu“ bringt mich immer noch etwas aus dem Tritt. Einfach weglassen, das mit den Toleranzen ist ja nur Implementierungsdetail?</w:t>
      </w:r>
    </w:p>
  </w:comment>
  <w:comment w:id="44" w:author="Nils Bauer" w:date="2020-11-10T13:43:00Z" w:initials="NBA">
    <w:p w14:paraId="657E8842" w14:textId="15A87C85" w:rsidR="00723CA5" w:rsidRDefault="00723CA5">
      <w:pPr>
        <w:pStyle w:val="Kommentartext"/>
      </w:pPr>
      <w:r>
        <w:rPr>
          <w:rStyle w:val="Kommentarzeichen"/>
        </w:rPr>
        <w:annotationRef/>
      </w:r>
      <w:r>
        <w:t>TODO</w:t>
      </w:r>
    </w:p>
  </w:comment>
  <w:comment w:id="47" w:author="Nils Bauer" w:date="2020-11-10T13:44:00Z" w:initials="NBA">
    <w:p w14:paraId="3B381061" w14:textId="57FF504D" w:rsidR="00723CA5" w:rsidRDefault="00723CA5">
      <w:pPr>
        <w:pStyle w:val="Kommentartext"/>
      </w:pPr>
      <w:r>
        <w:rPr>
          <w:rStyle w:val="Kommentarzeichen"/>
        </w:rPr>
        <w:annotationRef/>
      </w:r>
      <w:r>
        <w:t xml:space="preserve">Ist das deutsch? Das… Das kann kein </w:t>
      </w:r>
      <w:proofErr w:type="spellStart"/>
      <w:r>
        <w:t>deutsch</w:t>
      </w:r>
      <w:proofErr w:type="spellEnd"/>
      <w:r>
        <w:t xml:space="preserve"> sein. Oder ist es doch deutsch?</w:t>
      </w:r>
    </w:p>
  </w:comment>
  <w:comment w:id="53" w:author="Nils Bauer" w:date="2020-11-10T14:00:00Z" w:initials="NBA">
    <w:p w14:paraId="20F566EA" w14:textId="73F030DC" w:rsidR="00723CA5" w:rsidRDefault="00723CA5">
      <w:pPr>
        <w:pStyle w:val="Kommentartext"/>
      </w:pPr>
      <w:r>
        <w:rPr>
          <w:rStyle w:val="Kommentarzeichen"/>
        </w:rPr>
        <w:annotationRef/>
      </w:r>
      <w:r>
        <w:t>TODO</w:t>
      </w:r>
    </w:p>
  </w:comment>
  <w:comment w:id="56" w:author="Nils Bauer" w:date="2020-11-10T14:01:00Z" w:initials="NBA">
    <w:p w14:paraId="177A5A04" w14:textId="1B6B5684" w:rsidR="00723CA5" w:rsidRDefault="00723CA5">
      <w:pPr>
        <w:pStyle w:val="Kommentartext"/>
      </w:pPr>
      <w:r>
        <w:rPr>
          <w:rStyle w:val="Kommentarzeichen"/>
        </w:rPr>
        <w:annotationRef/>
      </w:r>
      <w:r>
        <w:t>TODO</w:t>
      </w:r>
    </w:p>
  </w:comment>
  <w:comment w:id="58" w:author="Nils Bauer" w:date="2020-11-10T14:03:00Z" w:initials="NBA">
    <w:p w14:paraId="70152636" w14:textId="5D0826D3" w:rsidR="00723CA5" w:rsidRDefault="00723CA5">
      <w:pPr>
        <w:pStyle w:val="Kommentartext"/>
      </w:pPr>
      <w:r>
        <w:rPr>
          <w:rStyle w:val="Kommentarzeichen"/>
        </w:rPr>
        <w:annotationRef/>
      </w:r>
      <w:r>
        <w:t>oder gestellt wird</w:t>
      </w:r>
    </w:p>
  </w:comment>
  <w:comment w:id="74" w:author="Nils Bauer" w:date="2020-11-10T14:18:00Z" w:initials="NBA">
    <w:p w14:paraId="1DE4F709" w14:textId="6360AF58" w:rsidR="00723CA5" w:rsidRDefault="00723CA5">
      <w:pPr>
        <w:pStyle w:val="Kommentartext"/>
      </w:pPr>
      <w:r>
        <w:rPr>
          <w:rStyle w:val="Kommentarzeichen"/>
        </w:rPr>
        <w:annotationRef/>
      </w:r>
      <w:r>
        <w:t>übernimmt auch Exportfunktion</w:t>
      </w:r>
    </w:p>
  </w:comment>
  <w:comment w:id="81" w:author="Nils Bauer" w:date="2020-11-10T14:20:00Z" w:initials="NBA">
    <w:p w14:paraId="636EA1DB" w14:textId="49A9AA8A" w:rsidR="00723CA5" w:rsidRDefault="00723CA5">
      <w:pPr>
        <w:pStyle w:val="Kommentartext"/>
      </w:pPr>
      <w:r>
        <w:rPr>
          <w:rStyle w:val="Kommentarzeichen"/>
        </w:rPr>
        <w:annotationRef/>
      </w:r>
      <w:r>
        <w:t>Wiederholung</w:t>
      </w:r>
    </w:p>
  </w:comment>
  <w:comment w:id="82" w:author="Nils Bauer" w:date="2020-11-10T14:22:00Z" w:initials="NBA">
    <w:p w14:paraId="0804700E" w14:textId="1B746A75" w:rsidR="00723CA5" w:rsidRDefault="00723CA5">
      <w:pPr>
        <w:pStyle w:val="Kommentartext"/>
      </w:pPr>
      <w:r>
        <w:rPr>
          <w:rStyle w:val="Kommentarzeichen"/>
        </w:rPr>
        <w:annotationRef/>
      </w:r>
      <w:proofErr w:type="spellStart"/>
      <w:r>
        <w:t>evt</w:t>
      </w:r>
      <w:proofErr w:type="spellEnd"/>
      <w:r>
        <w:t xml:space="preserve"> auch Clientprogramm mit grafischer Oberfläche mit integriertem Upload/Download?</w:t>
      </w:r>
    </w:p>
  </w:comment>
  <w:comment w:id="88" w:author="Nils Bauer" w:date="2020-11-10T14:24:00Z" w:initials="NBA">
    <w:p w14:paraId="5931A05B" w14:textId="6EA33DC0" w:rsidR="00C22AEF" w:rsidRDefault="00C22AEF">
      <w:pPr>
        <w:pStyle w:val="Kommentartext"/>
      </w:pPr>
      <w:r>
        <w:rPr>
          <w:rStyle w:val="Kommentarzeichen"/>
        </w:rPr>
        <w:annotationRef/>
      </w:r>
      <w:r>
        <w:t>TODO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507AAE2" w15:done="0"/>
  <w15:commentEx w15:paraId="38845042" w15:done="0"/>
  <w15:commentEx w15:paraId="3827E65F" w15:done="0"/>
  <w15:commentEx w15:paraId="06D58640" w15:done="0"/>
  <w15:commentEx w15:paraId="3DA171BF" w15:done="0"/>
  <w15:commentEx w15:paraId="29E9A79F" w15:done="0"/>
  <w15:commentEx w15:paraId="79DBC44C" w15:done="0"/>
  <w15:commentEx w15:paraId="644592EF" w15:done="0"/>
  <w15:commentEx w15:paraId="777E18DC" w15:done="0"/>
  <w15:commentEx w15:paraId="53F40D53" w15:done="0"/>
  <w15:commentEx w15:paraId="5523BD07" w15:done="0"/>
  <w15:commentEx w15:paraId="2E39B019" w15:done="0"/>
  <w15:commentEx w15:paraId="76D9F422" w15:done="0"/>
  <w15:commentEx w15:paraId="657E8842" w15:done="0"/>
  <w15:commentEx w15:paraId="3B381061" w15:done="0"/>
  <w15:commentEx w15:paraId="20F566EA" w15:done="0"/>
  <w15:commentEx w15:paraId="177A5A04" w15:done="0"/>
  <w15:commentEx w15:paraId="70152636" w15:done="0"/>
  <w15:commentEx w15:paraId="1DE4F709" w15:done="0"/>
  <w15:commentEx w15:paraId="636EA1DB" w15:done="0"/>
  <w15:commentEx w15:paraId="0804700E" w15:done="0"/>
  <w15:commentEx w15:paraId="5931A0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50D81" w16cex:dateUtc="2020-11-10T12:00:00Z"/>
  <w16cex:commentExtensible w16cex:durableId="23550DC6" w16cex:dateUtc="2020-11-10T12:01:00Z"/>
  <w16cex:commentExtensible w16cex:durableId="23550DEA" w16cex:dateUtc="2020-11-10T12:02:00Z"/>
  <w16cex:commentExtensible w16cex:durableId="235510B8" w16cex:dateUtc="2020-11-10T12:14:00Z"/>
  <w16cex:commentExtensible w16cex:durableId="23551191" w16cex:dateUtc="2020-11-10T12:18:00Z"/>
  <w16cex:commentExtensible w16cex:durableId="235511AF" w16cex:dateUtc="2020-11-10T12:18:00Z"/>
  <w16cex:commentExtensible w16cex:durableId="235512FE" w16cex:dateUtc="2020-11-10T12:24:00Z"/>
  <w16cex:commentExtensible w16cex:durableId="2355132E" w16cex:dateUtc="2020-11-10T12:25:00Z"/>
  <w16cex:commentExtensible w16cex:durableId="23551377" w16cex:dateUtc="2020-11-10T12:26:00Z"/>
  <w16cex:commentExtensible w16cex:durableId="23551533" w16cex:dateUtc="2020-11-10T12:33:00Z"/>
  <w16cex:commentExtensible w16cex:durableId="23551654" w16cex:dateUtc="2020-11-10T12:38:00Z"/>
  <w16cex:commentExtensible w16cex:durableId="2355168C" w16cex:dateUtc="2020-11-10T12:39:00Z"/>
  <w16cex:commentExtensible w16cex:durableId="23551702" w16cex:dateUtc="2020-11-10T12:41:00Z"/>
  <w16cex:commentExtensible w16cex:durableId="23551771" w16cex:dateUtc="2020-11-10T12:43:00Z"/>
  <w16cex:commentExtensible w16cex:durableId="235517D5" w16cex:dateUtc="2020-11-10T12:44:00Z"/>
  <w16cex:commentExtensible w16cex:durableId="23551B8D" w16cex:dateUtc="2020-11-10T13:00:00Z"/>
  <w16cex:commentExtensible w16cex:durableId="23551BA5" w16cex:dateUtc="2020-11-10T13:01:00Z"/>
  <w16cex:commentExtensible w16cex:durableId="23551C14" w16cex:dateUtc="2020-11-10T13:03:00Z"/>
  <w16cex:commentExtensible w16cex:durableId="23551FAE" w16cex:dateUtc="2020-11-10T13:18:00Z"/>
  <w16cex:commentExtensible w16cex:durableId="23552028" w16cex:dateUtc="2020-11-10T13:20:00Z"/>
  <w16cex:commentExtensible w16cex:durableId="235520BD" w16cex:dateUtc="2020-11-10T13:22:00Z"/>
  <w16cex:commentExtensible w16cex:durableId="23552100" w16cex:dateUtc="2020-11-10T1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507AAE2" w16cid:durableId="23550D81"/>
  <w16cid:commentId w16cid:paraId="38845042" w16cid:durableId="23550DC6"/>
  <w16cid:commentId w16cid:paraId="3827E65F" w16cid:durableId="23550DEA"/>
  <w16cid:commentId w16cid:paraId="06D58640" w16cid:durableId="235510B8"/>
  <w16cid:commentId w16cid:paraId="3DA171BF" w16cid:durableId="23551191"/>
  <w16cid:commentId w16cid:paraId="29E9A79F" w16cid:durableId="235511AF"/>
  <w16cid:commentId w16cid:paraId="79DBC44C" w16cid:durableId="235512FE"/>
  <w16cid:commentId w16cid:paraId="644592EF" w16cid:durableId="2355132E"/>
  <w16cid:commentId w16cid:paraId="777E18DC" w16cid:durableId="23551377"/>
  <w16cid:commentId w16cid:paraId="53F40D53" w16cid:durableId="23551533"/>
  <w16cid:commentId w16cid:paraId="5523BD07" w16cid:durableId="23551654"/>
  <w16cid:commentId w16cid:paraId="2E39B019" w16cid:durableId="2355168C"/>
  <w16cid:commentId w16cid:paraId="76D9F422" w16cid:durableId="23551702"/>
  <w16cid:commentId w16cid:paraId="657E8842" w16cid:durableId="23551771"/>
  <w16cid:commentId w16cid:paraId="3B381061" w16cid:durableId="235517D5"/>
  <w16cid:commentId w16cid:paraId="20F566EA" w16cid:durableId="23551B8D"/>
  <w16cid:commentId w16cid:paraId="177A5A04" w16cid:durableId="23551BA5"/>
  <w16cid:commentId w16cid:paraId="70152636" w16cid:durableId="23551C14"/>
  <w16cid:commentId w16cid:paraId="1DE4F709" w16cid:durableId="23551FAE"/>
  <w16cid:commentId w16cid:paraId="636EA1DB" w16cid:durableId="23552028"/>
  <w16cid:commentId w16cid:paraId="0804700E" w16cid:durableId="235520BD"/>
  <w16cid:commentId w16cid:paraId="5931A05B" w16cid:durableId="235521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25CDC2" w14:textId="77777777" w:rsidR="00E0635B" w:rsidRDefault="00E0635B" w:rsidP="00CC38B3">
      <w:r>
        <w:separator/>
      </w:r>
    </w:p>
  </w:endnote>
  <w:endnote w:type="continuationSeparator" w:id="0">
    <w:p w14:paraId="49D6A5FC" w14:textId="77777777" w:rsidR="00E0635B" w:rsidRDefault="00E0635B" w:rsidP="00CC3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21002A87" w:usb1="00000000" w:usb2="00000000"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FA02E8" w14:textId="77777777" w:rsidR="00E0635B" w:rsidRDefault="00E0635B" w:rsidP="00CC38B3">
      <w:r>
        <w:separator/>
      </w:r>
    </w:p>
  </w:footnote>
  <w:footnote w:type="continuationSeparator" w:id="0">
    <w:p w14:paraId="4557AF40" w14:textId="77777777" w:rsidR="00E0635B" w:rsidRDefault="00E0635B" w:rsidP="00CC38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75EDC7" w14:textId="6AF4AAD4" w:rsidR="006A6DE7" w:rsidRPr="0074389E" w:rsidRDefault="006A6DE7" w:rsidP="00972CBD">
    <w:pPr>
      <w:pStyle w:val="Kopfzeile"/>
      <w:tabs>
        <w:tab w:val="clear" w:pos="4536"/>
        <w:tab w:val="center" w:pos="2410"/>
      </w:tabs>
      <w:jc w:val="right"/>
      <w:rPr>
        <w:sz w:val="20"/>
      </w:rPr>
    </w:pPr>
    <w:r>
      <w:rPr>
        <w:sz w:val="20"/>
      </w:rPr>
      <w:t>Praxis</w:t>
    </w:r>
    <w:r w:rsidRPr="0074389E">
      <w:rPr>
        <w:sz w:val="20"/>
      </w:rPr>
      <w:t>arbeit</w:t>
    </w:r>
    <w:r w:rsidRPr="0074389E">
      <w:rPr>
        <w:sz w:val="20"/>
      </w:rPr>
      <w:tab/>
    </w:r>
    <w:r w:rsidRPr="0074389E">
      <w:rPr>
        <w:sz w:val="20"/>
      </w:rPr>
      <w:tab/>
    </w:r>
    <w:r w:rsidRPr="0074389E">
      <w:rPr>
        <w:sz w:val="20"/>
      </w:rPr>
      <w:fldChar w:fldCharType="begin"/>
    </w:r>
    <w:r w:rsidRPr="0074389E">
      <w:rPr>
        <w:sz w:val="20"/>
      </w:rPr>
      <w:instrText xml:space="preserve"> STYLEREF  "Überschrift 1"  \* MERGEFORMAT </w:instrText>
    </w:r>
    <w:r>
      <w:rPr>
        <w:sz w:val="20"/>
      </w:rPr>
      <w:fldChar w:fldCharType="separate"/>
    </w:r>
    <w:r>
      <w:rPr>
        <w:noProof/>
        <w:sz w:val="20"/>
      </w:rPr>
      <w:t>Anhangverzeichnis</w:t>
    </w:r>
    <w:r w:rsidRPr="0074389E">
      <w:rPr>
        <w:sz w:val="20"/>
      </w:rPr>
      <w:fldChar w:fldCharType="end"/>
    </w:r>
  </w:p>
  <w:p w14:paraId="402FB732" w14:textId="77777777" w:rsidR="006A6DE7" w:rsidRDefault="006A6DE7" w:rsidP="0074389E">
    <w:pPr>
      <w:pStyle w:val="Kopfzeile"/>
      <w:tabs>
        <w:tab w:val="clear" w:pos="4536"/>
        <w:tab w:val="center" w:pos="2410"/>
      </w:tabs>
    </w:pPr>
    <w:r>
      <w:rPr>
        <w:noProof/>
        <w:lang w:eastAsia="de-DE"/>
        <w14:ligatures w14:val="none"/>
      </w:rPr>
      <mc:AlternateContent>
        <mc:Choice Requires="wps">
          <w:drawing>
            <wp:anchor distT="0" distB="0" distL="114300" distR="114300" simplePos="0" relativeHeight="251668992" behindDoc="0" locked="0" layoutInCell="1" allowOverlap="1" wp14:anchorId="0193D315" wp14:editId="1F157EE8">
              <wp:simplePos x="0" y="0"/>
              <wp:positionH relativeFrom="column">
                <wp:posOffset>0</wp:posOffset>
              </wp:positionH>
              <wp:positionV relativeFrom="paragraph">
                <wp:posOffset>53975</wp:posOffset>
              </wp:positionV>
              <wp:extent cx="5760000" cy="0"/>
              <wp:effectExtent l="0" t="0" r="12700" b="19050"/>
              <wp:wrapNone/>
              <wp:docPr id="1" name="Gerade Verbindung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6C2C957" id="Gerade Verbindung 3" o:spid="_x0000_s1026" alt="&quot;&quot;" style="position:absolute;z-index:251668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4.25pt" to="453.5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" strokecolor="black [304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24753"/>
    <w:multiLevelType w:val="hybridMultilevel"/>
    <w:tmpl w:val="05C82E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1A45B1"/>
    <w:multiLevelType w:val="hybridMultilevel"/>
    <w:tmpl w:val="72966186"/>
    <w:lvl w:ilvl="0" w:tplc="D056EC5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7AE2529"/>
    <w:multiLevelType w:val="hybridMultilevel"/>
    <w:tmpl w:val="8D72F3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E0675A5"/>
    <w:multiLevelType w:val="hybridMultilevel"/>
    <w:tmpl w:val="F8CEB044"/>
    <w:lvl w:ilvl="0" w:tplc="04070001">
      <w:start w:val="1"/>
      <w:numFmt w:val="bullet"/>
      <w:lvlText w:val=""/>
      <w:lvlJc w:val="left"/>
      <w:pPr>
        <w:ind w:left="789" w:hanging="360"/>
      </w:pPr>
      <w:rPr>
        <w:rFonts w:ascii="Symbol" w:hAnsi="Symbol" w:hint="default"/>
      </w:rPr>
    </w:lvl>
    <w:lvl w:ilvl="1" w:tplc="04070003">
      <w:start w:val="1"/>
      <w:numFmt w:val="bullet"/>
      <w:lvlText w:val="o"/>
      <w:lvlJc w:val="left"/>
      <w:pPr>
        <w:ind w:left="1509" w:hanging="360"/>
      </w:pPr>
      <w:rPr>
        <w:rFonts w:ascii="Courier New" w:hAnsi="Courier New" w:cs="Courier New" w:hint="default"/>
      </w:rPr>
    </w:lvl>
    <w:lvl w:ilvl="2" w:tplc="04070005" w:tentative="1">
      <w:start w:val="1"/>
      <w:numFmt w:val="bullet"/>
      <w:lvlText w:val=""/>
      <w:lvlJc w:val="left"/>
      <w:pPr>
        <w:ind w:left="2229" w:hanging="360"/>
      </w:pPr>
      <w:rPr>
        <w:rFonts w:ascii="Wingdings" w:hAnsi="Wingdings" w:hint="default"/>
      </w:rPr>
    </w:lvl>
    <w:lvl w:ilvl="3" w:tplc="04070001" w:tentative="1">
      <w:start w:val="1"/>
      <w:numFmt w:val="bullet"/>
      <w:lvlText w:val=""/>
      <w:lvlJc w:val="left"/>
      <w:pPr>
        <w:ind w:left="2949" w:hanging="360"/>
      </w:pPr>
      <w:rPr>
        <w:rFonts w:ascii="Symbol" w:hAnsi="Symbol" w:hint="default"/>
      </w:rPr>
    </w:lvl>
    <w:lvl w:ilvl="4" w:tplc="04070003" w:tentative="1">
      <w:start w:val="1"/>
      <w:numFmt w:val="bullet"/>
      <w:lvlText w:val="o"/>
      <w:lvlJc w:val="left"/>
      <w:pPr>
        <w:ind w:left="3669" w:hanging="360"/>
      </w:pPr>
      <w:rPr>
        <w:rFonts w:ascii="Courier New" w:hAnsi="Courier New" w:cs="Courier New" w:hint="default"/>
      </w:rPr>
    </w:lvl>
    <w:lvl w:ilvl="5" w:tplc="04070005" w:tentative="1">
      <w:start w:val="1"/>
      <w:numFmt w:val="bullet"/>
      <w:lvlText w:val=""/>
      <w:lvlJc w:val="left"/>
      <w:pPr>
        <w:ind w:left="4389" w:hanging="360"/>
      </w:pPr>
      <w:rPr>
        <w:rFonts w:ascii="Wingdings" w:hAnsi="Wingdings" w:hint="default"/>
      </w:rPr>
    </w:lvl>
    <w:lvl w:ilvl="6" w:tplc="04070001" w:tentative="1">
      <w:start w:val="1"/>
      <w:numFmt w:val="bullet"/>
      <w:lvlText w:val=""/>
      <w:lvlJc w:val="left"/>
      <w:pPr>
        <w:ind w:left="5109" w:hanging="360"/>
      </w:pPr>
      <w:rPr>
        <w:rFonts w:ascii="Symbol" w:hAnsi="Symbol" w:hint="default"/>
      </w:rPr>
    </w:lvl>
    <w:lvl w:ilvl="7" w:tplc="04070003" w:tentative="1">
      <w:start w:val="1"/>
      <w:numFmt w:val="bullet"/>
      <w:lvlText w:val="o"/>
      <w:lvlJc w:val="left"/>
      <w:pPr>
        <w:ind w:left="5829" w:hanging="360"/>
      </w:pPr>
      <w:rPr>
        <w:rFonts w:ascii="Courier New" w:hAnsi="Courier New" w:cs="Courier New" w:hint="default"/>
      </w:rPr>
    </w:lvl>
    <w:lvl w:ilvl="8" w:tplc="04070005" w:tentative="1">
      <w:start w:val="1"/>
      <w:numFmt w:val="bullet"/>
      <w:lvlText w:val=""/>
      <w:lvlJc w:val="left"/>
      <w:pPr>
        <w:ind w:left="6549" w:hanging="360"/>
      </w:pPr>
      <w:rPr>
        <w:rFonts w:ascii="Wingdings" w:hAnsi="Wingdings" w:hint="default"/>
      </w:rPr>
    </w:lvl>
  </w:abstractNum>
  <w:abstractNum w:abstractNumId="4" w15:restartNumberingAfterBreak="0">
    <w:nsid w:val="1EF37610"/>
    <w:multiLevelType w:val="hybridMultilevel"/>
    <w:tmpl w:val="9934F852"/>
    <w:lvl w:ilvl="0" w:tplc="04070001">
      <w:start w:val="1"/>
      <w:numFmt w:val="bullet"/>
      <w:lvlText w:val=""/>
      <w:lvlJc w:val="left"/>
      <w:pPr>
        <w:ind w:left="1400" w:hanging="360"/>
      </w:pPr>
      <w:rPr>
        <w:rFonts w:ascii="Symbol" w:hAnsi="Symbol" w:hint="default"/>
      </w:rPr>
    </w:lvl>
    <w:lvl w:ilvl="1" w:tplc="04070003" w:tentative="1">
      <w:start w:val="1"/>
      <w:numFmt w:val="bullet"/>
      <w:lvlText w:val="o"/>
      <w:lvlJc w:val="left"/>
      <w:pPr>
        <w:ind w:left="2120" w:hanging="360"/>
      </w:pPr>
      <w:rPr>
        <w:rFonts w:ascii="Courier New" w:hAnsi="Courier New" w:cs="Courier New" w:hint="default"/>
      </w:rPr>
    </w:lvl>
    <w:lvl w:ilvl="2" w:tplc="04070005" w:tentative="1">
      <w:start w:val="1"/>
      <w:numFmt w:val="bullet"/>
      <w:lvlText w:val=""/>
      <w:lvlJc w:val="left"/>
      <w:pPr>
        <w:ind w:left="2840" w:hanging="360"/>
      </w:pPr>
      <w:rPr>
        <w:rFonts w:ascii="Wingdings" w:hAnsi="Wingdings" w:hint="default"/>
      </w:rPr>
    </w:lvl>
    <w:lvl w:ilvl="3" w:tplc="04070001" w:tentative="1">
      <w:start w:val="1"/>
      <w:numFmt w:val="bullet"/>
      <w:lvlText w:val=""/>
      <w:lvlJc w:val="left"/>
      <w:pPr>
        <w:ind w:left="3560" w:hanging="360"/>
      </w:pPr>
      <w:rPr>
        <w:rFonts w:ascii="Symbol" w:hAnsi="Symbol" w:hint="default"/>
      </w:rPr>
    </w:lvl>
    <w:lvl w:ilvl="4" w:tplc="04070003" w:tentative="1">
      <w:start w:val="1"/>
      <w:numFmt w:val="bullet"/>
      <w:lvlText w:val="o"/>
      <w:lvlJc w:val="left"/>
      <w:pPr>
        <w:ind w:left="4280" w:hanging="360"/>
      </w:pPr>
      <w:rPr>
        <w:rFonts w:ascii="Courier New" w:hAnsi="Courier New" w:cs="Courier New" w:hint="default"/>
      </w:rPr>
    </w:lvl>
    <w:lvl w:ilvl="5" w:tplc="04070005" w:tentative="1">
      <w:start w:val="1"/>
      <w:numFmt w:val="bullet"/>
      <w:lvlText w:val=""/>
      <w:lvlJc w:val="left"/>
      <w:pPr>
        <w:ind w:left="5000" w:hanging="360"/>
      </w:pPr>
      <w:rPr>
        <w:rFonts w:ascii="Wingdings" w:hAnsi="Wingdings" w:hint="default"/>
      </w:rPr>
    </w:lvl>
    <w:lvl w:ilvl="6" w:tplc="04070001" w:tentative="1">
      <w:start w:val="1"/>
      <w:numFmt w:val="bullet"/>
      <w:lvlText w:val=""/>
      <w:lvlJc w:val="left"/>
      <w:pPr>
        <w:ind w:left="5720" w:hanging="360"/>
      </w:pPr>
      <w:rPr>
        <w:rFonts w:ascii="Symbol" w:hAnsi="Symbol" w:hint="default"/>
      </w:rPr>
    </w:lvl>
    <w:lvl w:ilvl="7" w:tplc="04070003" w:tentative="1">
      <w:start w:val="1"/>
      <w:numFmt w:val="bullet"/>
      <w:lvlText w:val="o"/>
      <w:lvlJc w:val="left"/>
      <w:pPr>
        <w:ind w:left="6440" w:hanging="360"/>
      </w:pPr>
      <w:rPr>
        <w:rFonts w:ascii="Courier New" w:hAnsi="Courier New" w:cs="Courier New" w:hint="default"/>
      </w:rPr>
    </w:lvl>
    <w:lvl w:ilvl="8" w:tplc="04070005" w:tentative="1">
      <w:start w:val="1"/>
      <w:numFmt w:val="bullet"/>
      <w:lvlText w:val=""/>
      <w:lvlJc w:val="left"/>
      <w:pPr>
        <w:ind w:left="7160" w:hanging="360"/>
      </w:pPr>
      <w:rPr>
        <w:rFonts w:ascii="Wingdings" w:hAnsi="Wingdings" w:hint="default"/>
      </w:rPr>
    </w:lvl>
  </w:abstractNum>
  <w:abstractNum w:abstractNumId="5" w15:restartNumberingAfterBreak="0">
    <w:nsid w:val="23C27091"/>
    <w:multiLevelType w:val="hybridMultilevel"/>
    <w:tmpl w:val="58CC01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AFE1FE5"/>
    <w:multiLevelType w:val="hybridMultilevel"/>
    <w:tmpl w:val="BE508D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B9C2F3E"/>
    <w:multiLevelType w:val="hybridMultilevel"/>
    <w:tmpl w:val="0F4E82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FCD7A3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53A1D13"/>
    <w:multiLevelType w:val="hybridMultilevel"/>
    <w:tmpl w:val="97E6DD2A"/>
    <w:lvl w:ilvl="0" w:tplc="0407000F">
      <w:start w:val="1"/>
      <w:numFmt w:val="decimal"/>
      <w:lvlText w:val="%1."/>
      <w:lvlJc w:val="left"/>
      <w:pPr>
        <w:ind w:left="720" w:hanging="360"/>
      </w:pPr>
    </w:lvl>
    <w:lvl w:ilvl="1" w:tplc="916EB300">
      <w:start w:val="1"/>
      <w:numFmt w:val="decimal"/>
      <w:lvlText w:val="2.%2"/>
      <w:lvlJc w:val="left"/>
      <w:pPr>
        <w:ind w:left="1440" w:hanging="360"/>
      </w:pPr>
      <w:rPr>
        <w:rFonts w:ascii="Roboto" w:hAnsi="Roboto" w:hint="default"/>
        <w14:ligatures w14:val="all"/>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A330249"/>
    <w:multiLevelType w:val="hybridMultilevel"/>
    <w:tmpl w:val="ECEE127E"/>
    <w:lvl w:ilvl="0" w:tplc="0620679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6D359C2"/>
    <w:multiLevelType w:val="hybridMultilevel"/>
    <w:tmpl w:val="A532011E"/>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AA722E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F856E56"/>
    <w:multiLevelType w:val="hybridMultilevel"/>
    <w:tmpl w:val="59441D4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FC45799"/>
    <w:multiLevelType w:val="multilevel"/>
    <w:tmpl w:val="E51877EC"/>
    <w:numStyleLink w:val="Formatvorlage2"/>
  </w:abstractNum>
  <w:abstractNum w:abstractNumId="15" w15:restartNumberingAfterBreak="0">
    <w:nsid w:val="5026797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1F602BC"/>
    <w:multiLevelType w:val="hybridMultilevel"/>
    <w:tmpl w:val="0616BE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8707CDF"/>
    <w:multiLevelType w:val="hybridMultilevel"/>
    <w:tmpl w:val="ED3CD0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D555FCA"/>
    <w:multiLevelType w:val="hybridMultilevel"/>
    <w:tmpl w:val="539286CE"/>
    <w:lvl w:ilvl="0" w:tplc="04070001">
      <w:start w:val="1"/>
      <w:numFmt w:val="bullet"/>
      <w:lvlText w:val=""/>
      <w:lvlJc w:val="left"/>
      <w:pPr>
        <w:ind w:left="1400" w:hanging="360"/>
      </w:pPr>
      <w:rPr>
        <w:rFonts w:ascii="Symbol" w:hAnsi="Symbol" w:hint="default"/>
      </w:rPr>
    </w:lvl>
    <w:lvl w:ilvl="1" w:tplc="F2821306">
      <w:start w:val="1"/>
      <w:numFmt w:val="bullet"/>
      <w:lvlText w:val="o"/>
      <w:lvlJc w:val="left"/>
      <w:pPr>
        <w:ind w:left="2120" w:hanging="360"/>
      </w:pPr>
      <w:rPr>
        <w:rFonts w:ascii="Courier New" w:hAnsi="Courier New" w:cs="Courier New" w:hint="default"/>
      </w:rPr>
    </w:lvl>
    <w:lvl w:ilvl="2" w:tplc="04070005" w:tentative="1">
      <w:start w:val="1"/>
      <w:numFmt w:val="bullet"/>
      <w:lvlText w:val=""/>
      <w:lvlJc w:val="left"/>
      <w:pPr>
        <w:ind w:left="2840" w:hanging="360"/>
      </w:pPr>
      <w:rPr>
        <w:rFonts w:ascii="Wingdings" w:hAnsi="Wingdings" w:hint="default"/>
      </w:rPr>
    </w:lvl>
    <w:lvl w:ilvl="3" w:tplc="04070001" w:tentative="1">
      <w:start w:val="1"/>
      <w:numFmt w:val="bullet"/>
      <w:lvlText w:val=""/>
      <w:lvlJc w:val="left"/>
      <w:pPr>
        <w:ind w:left="3560" w:hanging="360"/>
      </w:pPr>
      <w:rPr>
        <w:rFonts w:ascii="Symbol" w:hAnsi="Symbol" w:hint="default"/>
      </w:rPr>
    </w:lvl>
    <w:lvl w:ilvl="4" w:tplc="04070003" w:tentative="1">
      <w:start w:val="1"/>
      <w:numFmt w:val="bullet"/>
      <w:lvlText w:val="o"/>
      <w:lvlJc w:val="left"/>
      <w:pPr>
        <w:ind w:left="4280" w:hanging="360"/>
      </w:pPr>
      <w:rPr>
        <w:rFonts w:ascii="Courier New" w:hAnsi="Courier New" w:cs="Courier New" w:hint="default"/>
      </w:rPr>
    </w:lvl>
    <w:lvl w:ilvl="5" w:tplc="04070005" w:tentative="1">
      <w:start w:val="1"/>
      <w:numFmt w:val="bullet"/>
      <w:lvlText w:val=""/>
      <w:lvlJc w:val="left"/>
      <w:pPr>
        <w:ind w:left="5000" w:hanging="360"/>
      </w:pPr>
      <w:rPr>
        <w:rFonts w:ascii="Wingdings" w:hAnsi="Wingdings" w:hint="default"/>
      </w:rPr>
    </w:lvl>
    <w:lvl w:ilvl="6" w:tplc="04070001" w:tentative="1">
      <w:start w:val="1"/>
      <w:numFmt w:val="bullet"/>
      <w:lvlText w:val=""/>
      <w:lvlJc w:val="left"/>
      <w:pPr>
        <w:ind w:left="5720" w:hanging="360"/>
      </w:pPr>
      <w:rPr>
        <w:rFonts w:ascii="Symbol" w:hAnsi="Symbol" w:hint="default"/>
      </w:rPr>
    </w:lvl>
    <w:lvl w:ilvl="7" w:tplc="04070003" w:tentative="1">
      <w:start w:val="1"/>
      <w:numFmt w:val="bullet"/>
      <w:lvlText w:val="o"/>
      <w:lvlJc w:val="left"/>
      <w:pPr>
        <w:ind w:left="6440" w:hanging="360"/>
      </w:pPr>
      <w:rPr>
        <w:rFonts w:ascii="Courier New" w:hAnsi="Courier New" w:cs="Courier New" w:hint="default"/>
      </w:rPr>
    </w:lvl>
    <w:lvl w:ilvl="8" w:tplc="04070005" w:tentative="1">
      <w:start w:val="1"/>
      <w:numFmt w:val="bullet"/>
      <w:lvlText w:val=""/>
      <w:lvlJc w:val="left"/>
      <w:pPr>
        <w:ind w:left="7160" w:hanging="360"/>
      </w:pPr>
      <w:rPr>
        <w:rFonts w:ascii="Wingdings" w:hAnsi="Wingdings" w:hint="default"/>
      </w:rPr>
    </w:lvl>
  </w:abstractNum>
  <w:abstractNum w:abstractNumId="19" w15:restartNumberingAfterBreak="0">
    <w:nsid w:val="6091536F"/>
    <w:multiLevelType w:val="hybridMultilevel"/>
    <w:tmpl w:val="1ABC13A0"/>
    <w:lvl w:ilvl="0" w:tplc="0407000F">
      <w:start w:val="1"/>
      <w:numFmt w:val="decimal"/>
      <w:lvlText w:val="%1."/>
      <w:lvlJc w:val="left"/>
      <w:pPr>
        <w:ind w:left="720" w:hanging="360"/>
      </w:pPr>
    </w:lvl>
    <w:lvl w:ilvl="1" w:tplc="6E004E8A">
      <w:start w:val="1"/>
      <w:numFmt w:val="decimal"/>
      <w:lvlText w:val="1.%2"/>
      <w:lvlJc w:val="left"/>
      <w:pPr>
        <w:ind w:left="1440" w:hanging="360"/>
      </w:pPr>
      <w:rPr>
        <w:rFonts w:ascii="Roboto" w:hAnsi="Roboto" w:hint="default"/>
        <w14:ligatures w14:val="all"/>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3F02E4B"/>
    <w:multiLevelType w:val="hybridMultilevel"/>
    <w:tmpl w:val="7F7062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6841114"/>
    <w:multiLevelType w:val="hybridMultilevel"/>
    <w:tmpl w:val="4B16F224"/>
    <w:lvl w:ilvl="0" w:tplc="201051B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6C55F50"/>
    <w:multiLevelType w:val="multilevel"/>
    <w:tmpl w:val="E51877EC"/>
    <w:styleLink w:val="Formatvorlage2"/>
    <w:lvl w:ilvl="0">
      <w:start w:val="1"/>
      <w:numFmt w:val="decimal"/>
      <w:lvlText w:val="%1"/>
      <w:lvlJc w:val="left"/>
      <w:pPr>
        <w:ind w:left="360" w:hanging="360"/>
      </w:pPr>
      <w:rPr>
        <w:rFonts w:hint="default"/>
      </w:rPr>
    </w:lvl>
    <w:lvl w:ilvl="1">
      <w:start w:val="1"/>
      <w:numFmt w:val="decimal"/>
      <w:lvlText w:val="%1.%2"/>
      <w:lvlJc w:val="left"/>
      <w:pPr>
        <w:ind w:left="907" w:hanging="54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8DA4EF9"/>
    <w:multiLevelType w:val="multilevel"/>
    <w:tmpl w:val="4950F65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C2474D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99228A"/>
    <w:multiLevelType w:val="hybridMultilevel"/>
    <w:tmpl w:val="9C108330"/>
    <w:lvl w:ilvl="0" w:tplc="C3B2349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7111863"/>
    <w:multiLevelType w:val="multilevel"/>
    <w:tmpl w:val="2E9A30C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907" w:hanging="547"/>
      </w:pPr>
      <w:rPr>
        <w:rFonts w:hint="default"/>
      </w:rPr>
    </w:lvl>
    <w:lvl w:ilvl="2">
      <w:start w:val="1"/>
      <w:numFmt w:val="decimal"/>
      <w:pStyle w:val="berschrift3"/>
      <w:lvlText w:val="%1.%2.%3"/>
      <w:lvlJc w:val="left"/>
      <w:pPr>
        <w:ind w:left="1224" w:hanging="504"/>
      </w:pPr>
      <w:rPr>
        <w:rFonts w:hint="default"/>
      </w:rPr>
    </w:lvl>
    <w:lvl w:ilvl="3">
      <w:start w:val="1"/>
      <w:numFmt w:val="decimal"/>
      <w:pStyle w:val="berschrift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EFA0AF4"/>
    <w:multiLevelType w:val="hybridMultilevel"/>
    <w:tmpl w:val="CE5ACB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F163316"/>
    <w:multiLevelType w:val="hybridMultilevel"/>
    <w:tmpl w:val="3E3620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23"/>
  </w:num>
  <w:num w:numId="4">
    <w:abstractNumId w:val="24"/>
  </w:num>
  <w:num w:numId="5">
    <w:abstractNumId w:val="12"/>
  </w:num>
  <w:num w:numId="6">
    <w:abstractNumId w:val="1"/>
  </w:num>
  <w:num w:numId="7">
    <w:abstractNumId w:val="25"/>
  </w:num>
  <w:num w:numId="8">
    <w:abstractNumId w:val="21"/>
  </w:num>
  <w:num w:numId="9">
    <w:abstractNumId w:val="8"/>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26"/>
  </w:num>
  <w:num w:numId="13">
    <w:abstractNumId w:val="18"/>
  </w:num>
  <w:num w:numId="14">
    <w:abstractNumId w:val="4"/>
  </w:num>
  <w:num w:numId="15">
    <w:abstractNumId w:val="13"/>
  </w:num>
  <w:num w:numId="16">
    <w:abstractNumId w:val="2"/>
  </w:num>
  <w:num w:numId="17">
    <w:abstractNumId w:val="10"/>
  </w:num>
  <w:num w:numId="18">
    <w:abstractNumId w:val="22"/>
  </w:num>
  <w:num w:numId="19">
    <w:abstractNumId w:val="14"/>
  </w:num>
  <w:num w:numId="20">
    <w:abstractNumId w:val="20"/>
  </w:num>
  <w:num w:numId="21">
    <w:abstractNumId w:val="27"/>
  </w:num>
  <w:num w:numId="22">
    <w:abstractNumId w:val="16"/>
  </w:num>
  <w:num w:numId="23">
    <w:abstractNumId w:val="7"/>
  </w:num>
  <w:num w:numId="24">
    <w:abstractNumId w:val="5"/>
  </w:num>
  <w:num w:numId="25">
    <w:abstractNumId w:val="28"/>
  </w:num>
  <w:num w:numId="26">
    <w:abstractNumId w:val="6"/>
  </w:num>
  <w:num w:numId="27">
    <w:abstractNumId w:val="17"/>
  </w:num>
  <w:num w:numId="28">
    <w:abstractNumId w:val="11"/>
  </w:num>
  <w:num w:numId="29">
    <w:abstractNumId w:val="3"/>
  </w:num>
  <w:num w:numId="3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ls Bauer">
    <w15:presenceInfo w15:providerId="None" w15:userId="Nils Bau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F0B"/>
    <w:rsid w:val="00000835"/>
    <w:rsid w:val="000075BC"/>
    <w:rsid w:val="000101EF"/>
    <w:rsid w:val="00010B08"/>
    <w:rsid w:val="00013C56"/>
    <w:rsid w:val="00017095"/>
    <w:rsid w:val="00017184"/>
    <w:rsid w:val="00025444"/>
    <w:rsid w:val="0002567A"/>
    <w:rsid w:val="00027CF0"/>
    <w:rsid w:val="000307D2"/>
    <w:rsid w:val="0003379C"/>
    <w:rsid w:val="000356C7"/>
    <w:rsid w:val="0003631A"/>
    <w:rsid w:val="00036E49"/>
    <w:rsid w:val="00042973"/>
    <w:rsid w:val="00043E37"/>
    <w:rsid w:val="00047786"/>
    <w:rsid w:val="0005051A"/>
    <w:rsid w:val="00050AAE"/>
    <w:rsid w:val="00050B37"/>
    <w:rsid w:val="00051030"/>
    <w:rsid w:val="0005273D"/>
    <w:rsid w:val="00055549"/>
    <w:rsid w:val="00056FE2"/>
    <w:rsid w:val="00057BB1"/>
    <w:rsid w:val="00061744"/>
    <w:rsid w:val="0006244F"/>
    <w:rsid w:val="000639B5"/>
    <w:rsid w:val="0006454B"/>
    <w:rsid w:val="00075128"/>
    <w:rsid w:val="0007613E"/>
    <w:rsid w:val="00076446"/>
    <w:rsid w:val="00082A29"/>
    <w:rsid w:val="00095A60"/>
    <w:rsid w:val="00095BCB"/>
    <w:rsid w:val="000A2A09"/>
    <w:rsid w:val="000B08D1"/>
    <w:rsid w:val="000B141B"/>
    <w:rsid w:val="000B441B"/>
    <w:rsid w:val="000C0630"/>
    <w:rsid w:val="000C34AE"/>
    <w:rsid w:val="000C3F0F"/>
    <w:rsid w:val="000C59FD"/>
    <w:rsid w:val="000C5E82"/>
    <w:rsid w:val="000C6C01"/>
    <w:rsid w:val="000D71F1"/>
    <w:rsid w:val="000E251E"/>
    <w:rsid w:val="000F02A8"/>
    <w:rsid w:val="000F06DF"/>
    <w:rsid w:val="000F5FE4"/>
    <w:rsid w:val="001045F3"/>
    <w:rsid w:val="0011043F"/>
    <w:rsid w:val="00121105"/>
    <w:rsid w:val="001228D3"/>
    <w:rsid w:val="00123E1B"/>
    <w:rsid w:val="0012503D"/>
    <w:rsid w:val="001273EB"/>
    <w:rsid w:val="001302F1"/>
    <w:rsid w:val="00132B07"/>
    <w:rsid w:val="001362C6"/>
    <w:rsid w:val="0014645A"/>
    <w:rsid w:val="0014711C"/>
    <w:rsid w:val="001502CB"/>
    <w:rsid w:val="0015164E"/>
    <w:rsid w:val="0015184B"/>
    <w:rsid w:val="00151BBD"/>
    <w:rsid w:val="00152DFA"/>
    <w:rsid w:val="001538B4"/>
    <w:rsid w:val="0016552E"/>
    <w:rsid w:val="001657E6"/>
    <w:rsid w:val="0016798B"/>
    <w:rsid w:val="00170FA7"/>
    <w:rsid w:val="001808A3"/>
    <w:rsid w:val="001824D8"/>
    <w:rsid w:val="001851AA"/>
    <w:rsid w:val="00187259"/>
    <w:rsid w:val="00193F2E"/>
    <w:rsid w:val="00195F24"/>
    <w:rsid w:val="00196947"/>
    <w:rsid w:val="001A2071"/>
    <w:rsid w:val="001A5CC5"/>
    <w:rsid w:val="001B15C9"/>
    <w:rsid w:val="001C308A"/>
    <w:rsid w:val="001D6740"/>
    <w:rsid w:val="001E4419"/>
    <w:rsid w:val="001E69DA"/>
    <w:rsid w:val="001F1046"/>
    <w:rsid w:val="001F245C"/>
    <w:rsid w:val="001F56D5"/>
    <w:rsid w:val="00207FDF"/>
    <w:rsid w:val="00212C05"/>
    <w:rsid w:val="00212D0F"/>
    <w:rsid w:val="00222563"/>
    <w:rsid w:val="00225D7F"/>
    <w:rsid w:val="00233DFF"/>
    <w:rsid w:val="00236E7E"/>
    <w:rsid w:val="00237878"/>
    <w:rsid w:val="00254C6D"/>
    <w:rsid w:val="00264A80"/>
    <w:rsid w:val="002653F5"/>
    <w:rsid w:val="00276828"/>
    <w:rsid w:val="00280A57"/>
    <w:rsid w:val="00280FB9"/>
    <w:rsid w:val="00282CD5"/>
    <w:rsid w:val="00284AC4"/>
    <w:rsid w:val="00285422"/>
    <w:rsid w:val="002861F0"/>
    <w:rsid w:val="002927AA"/>
    <w:rsid w:val="00293BEA"/>
    <w:rsid w:val="002A45B0"/>
    <w:rsid w:val="002A6E4C"/>
    <w:rsid w:val="002A7E74"/>
    <w:rsid w:val="002A7EFF"/>
    <w:rsid w:val="002B6864"/>
    <w:rsid w:val="002C2BF4"/>
    <w:rsid w:val="002D1D58"/>
    <w:rsid w:val="002D27B3"/>
    <w:rsid w:val="002D453F"/>
    <w:rsid w:val="002E2586"/>
    <w:rsid w:val="002E5C47"/>
    <w:rsid w:val="002F0891"/>
    <w:rsid w:val="002F35D0"/>
    <w:rsid w:val="002F77CD"/>
    <w:rsid w:val="003031E1"/>
    <w:rsid w:val="003050F1"/>
    <w:rsid w:val="003100F8"/>
    <w:rsid w:val="00310BFE"/>
    <w:rsid w:val="00315D45"/>
    <w:rsid w:val="003255E6"/>
    <w:rsid w:val="00325A8A"/>
    <w:rsid w:val="00326556"/>
    <w:rsid w:val="003347D1"/>
    <w:rsid w:val="003360FB"/>
    <w:rsid w:val="003455FA"/>
    <w:rsid w:val="00345EA1"/>
    <w:rsid w:val="0035118D"/>
    <w:rsid w:val="003545BD"/>
    <w:rsid w:val="00354901"/>
    <w:rsid w:val="00354CDF"/>
    <w:rsid w:val="00363BE2"/>
    <w:rsid w:val="0036482A"/>
    <w:rsid w:val="0036499B"/>
    <w:rsid w:val="00366734"/>
    <w:rsid w:val="00366D43"/>
    <w:rsid w:val="00370105"/>
    <w:rsid w:val="00381739"/>
    <w:rsid w:val="00384A4E"/>
    <w:rsid w:val="00385899"/>
    <w:rsid w:val="00386E9F"/>
    <w:rsid w:val="00393F1B"/>
    <w:rsid w:val="003A133C"/>
    <w:rsid w:val="003A1460"/>
    <w:rsid w:val="003A174D"/>
    <w:rsid w:val="003B06EB"/>
    <w:rsid w:val="003B22B0"/>
    <w:rsid w:val="003B4E02"/>
    <w:rsid w:val="003B5FB8"/>
    <w:rsid w:val="003C0FA5"/>
    <w:rsid w:val="003C616E"/>
    <w:rsid w:val="003D2646"/>
    <w:rsid w:val="003D4AF6"/>
    <w:rsid w:val="003D644A"/>
    <w:rsid w:val="003E4B94"/>
    <w:rsid w:val="003F09DA"/>
    <w:rsid w:val="003F2DA3"/>
    <w:rsid w:val="003F42E9"/>
    <w:rsid w:val="003F43A2"/>
    <w:rsid w:val="004020F5"/>
    <w:rsid w:val="0041371A"/>
    <w:rsid w:val="00413C73"/>
    <w:rsid w:val="004149EE"/>
    <w:rsid w:val="00420351"/>
    <w:rsid w:val="004219E4"/>
    <w:rsid w:val="004225C5"/>
    <w:rsid w:val="00422CC4"/>
    <w:rsid w:val="00426632"/>
    <w:rsid w:val="004276AF"/>
    <w:rsid w:val="004278D3"/>
    <w:rsid w:val="00431464"/>
    <w:rsid w:val="00431CB6"/>
    <w:rsid w:val="00432AFB"/>
    <w:rsid w:val="004367D6"/>
    <w:rsid w:val="0044113D"/>
    <w:rsid w:val="00450B8A"/>
    <w:rsid w:val="00452A1A"/>
    <w:rsid w:val="004570B4"/>
    <w:rsid w:val="004608A8"/>
    <w:rsid w:val="00460A9F"/>
    <w:rsid w:val="00460B3F"/>
    <w:rsid w:val="0046604C"/>
    <w:rsid w:val="00467669"/>
    <w:rsid w:val="00470B96"/>
    <w:rsid w:val="004727E5"/>
    <w:rsid w:val="00480237"/>
    <w:rsid w:val="00484B17"/>
    <w:rsid w:val="00484CD9"/>
    <w:rsid w:val="00487172"/>
    <w:rsid w:val="00491DAE"/>
    <w:rsid w:val="004A537E"/>
    <w:rsid w:val="004A7E22"/>
    <w:rsid w:val="004B4C99"/>
    <w:rsid w:val="004B6CAC"/>
    <w:rsid w:val="004B6DFC"/>
    <w:rsid w:val="004C2737"/>
    <w:rsid w:val="004C5586"/>
    <w:rsid w:val="004D1E4B"/>
    <w:rsid w:val="004D2761"/>
    <w:rsid w:val="004D3619"/>
    <w:rsid w:val="004D56F9"/>
    <w:rsid w:val="004D5E60"/>
    <w:rsid w:val="004E0909"/>
    <w:rsid w:val="004E1F45"/>
    <w:rsid w:val="004E319A"/>
    <w:rsid w:val="004E3908"/>
    <w:rsid w:val="004E5922"/>
    <w:rsid w:val="004E68E7"/>
    <w:rsid w:val="004F33C6"/>
    <w:rsid w:val="00504FA6"/>
    <w:rsid w:val="005073AA"/>
    <w:rsid w:val="00510537"/>
    <w:rsid w:val="005213A8"/>
    <w:rsid w:val="00521D52"/>
    <w:rsid w:val="00521FBC"/>
    <w:rsid w:val="00530F5E"/>
    <w:rsid w:val="00532648"/>
    <w:rsid w:val="0053344A"/>
    <w:rsid w:val="00535D92"/>
    <w:rsid w:val="00535F45"/>
    <w:rsid w:val="005475DB"/>
    <w:rsid w:val="00557BBC"/>
    <w:rsid w:val="005633DC"/>
    <w:rsid w:val="00565B2E"/>
    <w:rsid w:val="00565BB8"/>
    <w:rsid w:val="00565E2E"/>
    <w:rsid w:val="005673D3"/>
    <w:rsid w:val="005711C2"/>
    <w:rsid w:val="00573DEB"/>
    <w:rsid w:val="00574F03"/>
    <w:rsid w:val="005757D2"/>
    <w:rsid w:val="00576B30"/>
    <w:rsid w:val="005773E6"/>
    <w:rsid w:val="005803AF"/>
    <w:rsid w:val="00581BCA"/>
    <w:rsid w:val="00587607"/>
    <w:rsid w:val="00593106"/>
    <w:rsid w:val="0059631C"/>
    <w:rsid w:val="005A0047"/>
    <w:rsid w:val="005A08F2"/>
    <w:rsid w:val="005A0D08"/>
    <w:rsid w:val="005A2458"/>
    <w:rsid w:val="005A259A"/>
    <w:rsid w:val="005A3C90"/>
    <w:rsid w:val="005B736D"/>
    <w:rsid w:val="005C248C"/>
    <w:rsid w:val="005C3EED"/>
    <w:rsid w:val="005D3214"/>
    <w:rsid w:val="005E041C"/>
    <w:rsid w:val="005E1392"/>
    <w:rsid w:val="005F154A"/>
    <w:rsid w:val="005F1739"/>
    <w:rsid w:val="005F36AB"/>
    <w:rsid w:val="005F3F6A"/>
    <w:rsid w:val="005F79D1"/>
    <w:rsid w:val="00605E52"/>
    <w:rsid w:val="00607C25"/>
    <w:rsid w:val="006118E9"/>
    <w:rsid w:val="00615C3E"/>
    <w:rsid w:val="00615E8A"/>
    <w:rsid w:val="0061709B"/>
    <w:rsid w:val="006177AE"/>
    <w:rsid w:val="00621988"/>
    <w:rsid w:val="00623A18"/>
    <w:rsid w:val="00625068"/>
    <w:rsid w:val="00625C2C"/>
    <w:rsid w:val="00627C48"/>
    <w:rsid w:val="00634EE1"/>
    <w:rsid w:val="006376FF"/>
    <w:rsid w:val="0064137F"/>
    <w:rsid w:val="00647F7F"/>
    <w:rsid w:val="00656697"/>
    <w:rsid w:val="00656ACD"/>
    <w:rsid w:val="006604A8"/>
    <w:rsid w:val="00665B75"/>
    <w:rsid w:val="00673076"/>
    <w:rsid w:val="006747EC"/>
    <w:rsid w:val="00677FE1"/>
    <w:rsid w:val="00681C34"/>
    <w:rsid w:val="00683D35"/>
    <w:rsid w:val="00687053"/>
    <w:rsid w:val="00691C8D"/>
    <w:rsid w:val="0069338E"/>
    <w:rsid w:val="00696815"/>
    <w:rsid w:val="006971C9"/>
    <w:rsid w:val="00697AF4"/>
    <w:rsid w:val="006A3EEC"/>
    <w:rsid w:val="006A6DE7"/>
    <w:rsid w:val="006B2F27"/>
    <w:rsid w:val="006B5F09"/>
    <w:rsid w:val="006C202A"/>
    <w:rsid w:val="006C3998"/>
    <w:rsid w:val="006C3A1C"/>
    <w:rsid w:val="006D0C23"/>
    <w:rsid w:val="006F158D"/>
    <w:rsid w:val="006F6142"/>
    <w:rsid w:val="006F6B49"/>
    <w:rsid w:val="006F7B65"/>
    <w:rsid w:val="00700C7A"/>
    <w:rsid w:val="00705232"/>
    <w:rsid w:val="00707E0D"/>
    <w:rsid w:val="00711F4D"/>
    <w:rsid w:val="00712B33"/>
    <w:rsid w:val="0071573D"/>
    <w:rsid w:val="0072035E"/>
    <w:rsid w:val="007215AB"/>
    <w:rsid w:val="00721A41"/>
    <w:rsid w:val="00723CA5"/>
    <w:rsid w:val="00726070"/>
    <w:rsid w:val="007267C4"/>
    <w:rsid w:val="00726A65"/>
    <w:rsid w:val="00730D46"/>
    <w:rsid w:val="00732603"/>
    <w:rsid w:val="00732B3F"/>
    <w:rsid w:val="00732C6F"/>
    <w:rsid w:val="00733BC1"/>
    <w:rsid w:val="007377AE"/>
    <w:rsid w:val="00740412"/>
    <w:rsid w:val="00741BBA"/>
    <w:rsid w:val="00743728"/>
    <w:rsid w:val="0074389E"/>
    <w:rsid w:val="00751E4F"/>
    <w:rsid w:val="00757DAA"/>
    <w:rsid w:val="007617B3"/>
    <w:rsid w:val="007648D3"/>
    <w:rsid w:val="00774269"/>
    <w:rsid w:val="00777925"/>
    <w:rsid w:val="00784FAC"/>
    <w:rsid w:val="007A5789"/>
    <w:rsid w:val="007A630D"/>
    <w:rsid w:val="007A743E"/>
    <w:rsid w:val="007B621F"/>
    <w:rsid w:val="007C2101"/>
    <w:rsid w:val="007C24E6"/>
    <w:rsid w:val="007C32F6"/>
    <w:rsid w:val="007C3A93"/>
    <w:rsid w:val="007C3FE5"/>
    <w:rsid w:val="007C7DFB"/>
    <w:rsid w:val="007D0407"/>
    <w:rsid w:val="007D1878"/>
    <w:rsid w:val="007D1E99"/>
    <w:rsid w:val="007E3B0F"/>
    <w:rsid w:val="007E6182"/>
    <w:rsid w:val="007E66A6"/>
    <w:rsid w:val="007E68C6"/>
    <w:rsid w:val="007F439C"/>
    <w:rsid w:val="007F4819"/>
    <w:rsid w:val="008030DA"/>
    <w:rsid w:val="00811EA5"/>
    <w:rsid w:val="008128D1"/>
    <w:rsid w:val="0081393A"/>
    <w:rsid w:val="00815E05"/>
    <w:rsid w:val="00826DB2"/>
    <w:rsid w:val="008314D9"/>
    <w:rsid w:val="008321ED"/>
    <w:rsid w:val="00834B5C"/>
    <w:rsid w:val="00844330"/>
    <w:rsid w:val="008540E2"/>
    <w:rsid w:val="00856D15"/>
    <w:rsid w:val="00863548"/>
    <w:rsid w:val="00870882"/>
    <w:rsid w:val="008718B9"/>
    <w:rsid w:val="00872D1A"/>
    <w:rsid w:val="0087373D"/>
    <w:rsid w:val="00873C39"/>
    <w:rsid w:val="00873C3F"/>
    <w:rsid w:val="0087674F"/>
    <w:rsid w:val="00877C64"/>
    <w:rsid w:val="008836CF"/>
    <w:rsid w:val="00890176"/>
    <w:rsid w:val="00893D58"/>
    <w:rsid w:val="008940D1"/>
    <w:rsid w:val="00896673"/>
    <w:rsid w:val="00897016"/>
    <w:rsid w:val="008A2678"/>
    <w:rsid w:val="008A4FDF"/>
    <w:rsid w:val="008A5014"/>
    <w:rsid w:val="008A531E"/>
    <w:rsid w:val="008A62AC"/>
    <w:rsid w:val="008A681A"/>
    <w:rsid w:val="008B1A2B"/>
    <w:rsid w:val="008B4156"/>
    <w:rsid w:val="008B70AE"/>
    <w:rsid w:val="008C1803"/>
    <w:rsid w:val="008C1831"/>
    <w:rsid w:val="008D00CA"/>
    <w:rsid w:val="008D0F32"/>
    <w:rsid w:val="008E0288"/>
    <w:rsid w:val="008E0EAB"/>
    <w:rsid w:val="008F1786"/>
    <w:rsid w:val="008F2CA7"/>
    <w:rsid w:val="008F402B"/>
    <w:rsid w:val="009006CF"/>
    <w:rsid w:val="009026CC"/>
    <w:rsid w:val="0090658C"/>
    <w:rsid w:val="00907E40"/>
    <w:rsid w:val="009108FA"/>
    <w:rsid w:val="00911F10"/>
    <w:rsid w:val="009149C0"/>
    <w:rsid w:val="00920424"/>
    <w:rsid w:val="00920DD4"/>
    <w:rsid w:val="0092273F"/>
    <w:rsid w:val="009279E8"/>
    <w:rsid w:val="009416E7"/>
    <w:rsid w:val="00945D1A"/>
    <w:rsid w:val="00946FB5"/>
    <w:rsid w:val="00950428"/>
    <w:rsid w:val="009507D0"/>
    <w:rsid w:val="009636E1"/>
    <w:rsid w:val="00967C88"/>
    <w:rsid w:val="00972A44"/>
    <w:rsid w:val="00972CBD"/>
    <w:rsid w:val="00974E84"/>
    <w:rsid w:val="00974F38"/>
    <w:rsid w:val="009817F9"/>
    <w:rsid w:val="00982BF1"/>
    <w:rsid w:val="009854AA"/>
    <w:rsid w:val="00986558"/>
    <w:rsid w:val="00987020"/>
    <w:rsid w:val="00991681"/>
    <w:rsid w:val="00994747"/>
    <w:rsid w:val="009962DC"/>
    <w:rsid w:val="009A4813"/>
    <w:rsid w:val="009A53A2"/>
    <w:rsid w:val="009B10C5"/>
    <w:rsid w:val="009B1425"/>
    <w:rsid w:val="009B4C9F"/>
    <w:rsid w:val="009B6B99"/>
    <w:rsid w:val="009C0C68"/>
    <w:rsid w:val="009C1BA6"/>
    <w:rsid w:val="009C5337"/>
    <w:rsid w:val="009D5F53"/>
    <w:rsid w:val="009D6854"/>
    <w:rsid w:val="009D7FA5"/>
    <w:rsid w:val="009E3E06"/>
    <w:rsid w:val="009E5F96"/>
    <w:rsid w:val="009E6A15"/>
    <w:rsid w:val="009E7FA6"/>
    <w:rsid w:val="009F221C"/>
    <w:rsid w:val="009F2B3A"/>
    <w:rsid w:val="009F3CB3"/>
    <w:rsid w:val="009F52AF"/>
    <w:rsid w:val="009F72C5"/>
    <w:rsid w:val="00A003F8"/>
    <w:rsid w:val="00A05911"/>
    <w:rsid w:val="00A10665"/>
    <w:rsid w:val="00A11F9F"/>
    <w:rsid w:val="00A25168"/>
    <w:rsid w:val="00A260CF"/>
    <w:rsid w:val="00A2719D"/>
    <w:rsid w:val="00A318AE"/>
    <w:rsid w:val="00A401B0"/>
    <w:rsid w:val="00A4281D"/>
    <w:rsid w:val="00A44290"/>
    <w:rsid w:val="00A520DA"/>
    <w:rsid w:val="00A53031"/>
    <w:rsid w:val="00A5462E"/>
    <w:rsid w:val="00A57588"/>
    <w:rsid w:val="00A5781E"/>
    <w:rsid w:val="00A6275B"/>
    <w:rsid w:val="00A634D9"/>
    <w:rsid w:val="00A64928"/>
    <w:rsid w:val="00A67EE8"/>
    <w:rsid w:val="00A7449C"/>
    <w:rsid w:val="00A75FF2"/>
    <w:rsid w:val="00A80829"/>
    <w:rsid w:val="00A84FE0"/>
    <w:rsid w:val="00A8611D"/>
    <w:rsid w:val="00A93A61"/>
    <w:rsid w:val="00A95CA5"/>
    <w:rsid w:val="00A96AF4"/>
    <w:rsid w:val="00AA07E0"/>
    <w:rsid w:val="00AA610F"/>
    <w:rsid w:val="00AB2B43"/>
    <w:rsid w:val="00AB641F"/>
    <w:rsid w:val="00AC12D3"/>
    <w:rsid w:val="00AD0F79"/>
    <w:rsid w:val="00AD1251"/>
    <w:rsid w:val="00AD24AF"/>
    <w:rsid w:val="00AD2541"/>
    <w:rsid w:val="00AD751B"/>
    <w:rsid w:val="00AE6649"/>
    <w:rsid w:val="00AF0148"/>
    <w:rsid w:val="00AF32A3"/>
    <w:rsid w:val="00AF7CAC"/>
    <w:rsid w:val="00B0006A"/>
    <w:rsid w:val="00B0117C"/>
    <w:rsid w:val="00B041BF"/>
    <w:rsid w:val="00B05F3F"/>
    <w:rsid w:val="00B06933"/>
    <w:rsid w:val="00B07BA2"/>
    <w:rsid w:val="00B11FDC"/>
    <w:rsid w:val="00B12B20"/>
    <w:rsid w:val="00B14ECC"/>
    <w:rsid w:val="00B21F0B"/>
    <w:rsid w:val="00B221F4"/>
    <w:rsid w:val="00B24E96"/>
    <w:rsid w:val="00B25E87"/>
    <w:rsid w:val="00B2727F"/>
    <w:rsid w:val="00B45648"/>
    <w:rsid w:val="00B463B4"/>
    <w:rsid w:val="00B51B9F"/>
    <w:rsid w:val="00B53A0C"/>
    <w:rsid w:val="00B53DBE"/>
    <w:rsid w:val="00B5430D"/>
    <w:rsid w:val="00B55785"/>
    <w:rsid w:val="00B55A70"/>
    <w:rsid w:val="00B60714"/>
    <w:rsid w:val="00B65AE0"/>
    <w:rsid w:val="00B735AE"/>
    <w:rsid w:val="00B7765C"/>
    <w:rsid w:val="00B854A5"/>
    <w:rsid w:val="00BB15A5"/>
    <w:rsid w:val="00BB1AD2"/>
    <w:rsid w:val="00BB1EE7"/>
    <w:rsid w:val="00BB6523"/>
    <w:rsid w:val="00BC4A18"/>
    <w:rsid w:val="00BC4B0A"/>
    <w:rsid w:val="00BD1471"/>
    <w:rsid w:val="00BD2848"/>
    <w:rsid w:val="00BD7EF4"/>
    <w:rsid w:val="00BE2DCD"/>
    <w:rsid w:val="00BE3CED"/>
    <w:rsid w:val="00BE3F77"/>
    <w:rsid w:val="00BE596F"/>
    <w:rsid w:val="00BF5DFF"/>
    <w:rsid w:val="00BF671E"/>
    <w:rsid w:val="00BF7A1E"/>
    <w:rsid w:val="00C00000"/>
    <w:rsid w:val="00C041F7"/>
    <w:rsid w:val="00C048C9"/>
    <w:rsid w:val="00C05A4E"/>
    <w:rsid w:val="00C05C5A"/>
    <w:rsid w:val="00C07B16"/>
    <w:rsid w:val="00C11246"/>
    <w:rsid w:val="00C132AC"/>
    <w:rsid w:val="00C138DE"/>
    <w:rsid w:val="00C13E07"/>
    <w:rsid w:val="00C13E89"/>
    <w:rsid w:val="00C14B5B"/>
    <w:rsid w:val="00C20743"/>
    <w:rsid w:val="00C20978"/>
    <w:rsid w:val="00C22AEF"/>
    <w:rsid w:val="00C234F2"/>
    <w:rsid w:val="00C250FA"/>
    <w:rsid w:val="00C27E3D"/>
    <w:rsid w:val="00C332DB"/>
    <w:rsid w:val="00C42A5B"/>
    <w:rsid w:val="00C43340"/>
    <w:rsid w:val="00C454FB"/>
    <w:rsid w:val="00C46902"/>
    <w:rsid w:val="00C61503"/>
    <w:rsid w:val="00C64BBB"/>
    <w:rsid w:val="00C64F79"/>
    <w:rsid w:val="00C65213"/>
    <w:rsid w:val="00C6576B"/>
    <w:rsid w:val="00C71239"/>
    <w:rsid w:val="00C814CF"/>
    <w:rsid w:val="00C83DD0"/>
    <w:rsid w:val="00C840C9"/>
    <w:rsid w:val="00C859D3"/>
    <w:rsid w:val="00C86483"/>
    <w:rsid w:val="00C930D2"/>
    <w:rsid w:val="00C97C6B"/>
    <w:rsid w:val="00CA1CBF"/>
    <w:rsid w:val="00CA40A4"/>
    <w:rsid w:val="00CA47A5"/>
    <w:rsid w:val="00CB1210"/>
    <w:rsid w:val="00CB3148"/>
    <w:rsid w:val="00CC38B3"/>
    <w:rsid w:val="00CD1930"/>
    <w:rsid w:val="00CD326B"/>
    <w:rsid w:val="00CD5AC3"/>
    <w:rsid w:val="00CE3029"/>
    <w:rsid w:val="00CE35D6"/>
    <w:rsid w:val="00CE6B16"/>
    <w:rsid w:val="00CF1D5A"/>
    <w:rsid w:val="00CF1F8D"/>
    <w:rsid w:val="00CF5D31"/>
    <w:rsid w:val="00CF6851"/>
    <w:rsid w:val="00D00394"/>
    <w:rsid w:val="00D018AF"/>
    <w:rsid w:val="00D01F44"/>
    <w:rsid w:val="00D02AB0"/>
    <w:rsid w:val="00D04244"/>
    <w:rsid w:val="00D04F06"/>
    <w:rsid w:val="00D069D1"/>
    <w:rsid w:val="00D13A90"/>
    <w:rsid w:val="00D16A41"/>
    <w:rsid w:val="00D17BB8"/>
    <w:rsid w:val="00D22488"/>
    <w:rsid w:val="00D258A8"/>
    <w:rsid w:val="00D324EA"/>
    <w:rsid w:val="00D36FCF"/>
    <w:rsid w:val="00D37915"/>
    <w:rsid w:val="00D42DDC"/>
    <w:rsid w:val="00D54135"/>
    <w:rsid w:val="00D55C1B"/>
    <w:rsid w:val="00D57321"/>
    <w:rsid w:val="00D6242A"/>
    <w:rsid w:val="00D64287"/>
    <w:rsid w:val="00D720AC"/>
    <w:rsid w:val="00D73167"/>
    <w:rsid w:val="00D74D85"/>
    <w:rsid w:val="00D77115"/>
    <w:rsid w:val="00D80BCC"/>
    <w:rsid w:val="00D81F81"/>
    <w:rsid w:val="00D901D6"/>
    <w:rsid w:val="00D91D17"/>
    <w:rsid w:val="00D96240"/>
    <w:rsid w:val="00DA735C"/>
    <w:rsid w:val="00DB02EF"/>
    <w:rsid w:val="00DB3F39"/>
    <w:rsid w:val="00DC69C9"/>
    <w:rsid w:val="00DD04F7"/>
    <w:rsid w:val="00DD092E"/>
    <w:rsid w:val="00DD10BB"/>
    <w:rsid w:val="00DD1532"/>
    <w:rsid w:val="00DD25B0"/>
    <w:rsid w:val="00DD61D6"/>
    <w:rsid w:val="00DE03E7"/>
    <w:rsid w:val="00DE0AA1"/>
    <w:rsid w:val="00DE0D81"/>
    <w:rsid w:val="00DE1D1F"/>
    <w:rsid w:val="00DE231A"/>
    <w:rsid w:val="00DE3058"/>
    <w:rsid w:val="00DE64BA"/>
    <w:rsid w:val="00DE68B0"/>
    <w:rsid w:val="00DE727D"/>
    <w:rsid w:val="00DF012F"/>
    <w:rsid w:val="00DF1F9B"/>
    <w:rsid w:val="00DF71C8"/>
    <w:rsid w:val="00DF7705"/>
    <w:rsid w:val="00E0094D"/>
    <w:rsid w:val="00E0182E"/>
    <w:rsid w:val="00E0564C"/>
    <w:rsid w:val="00E0635B"/>
    <w:rsid w:val="00E1341A"/>
    <w:rsid w:val="00E14CEC"/>
    <w:rsid w:val="00E152F4"/>
    <w:rsid w:val="00E15B27"/>
    <w:rsid w:val="00E206B3"/>
    <w:rsid w:val="00E366E3"/>
    <w:rsid w:val="00E4238D"/>
    <w:rsid w:val="00E424F0"/>
    <w:rsid w:val="00E42B1D"/>
    <w:rsid w:val="00E42D39"/>
    <w:rsid w:val="00E4327C"/>
    <w:rsid w:val="00E46427"/>
    <w:rsid w:val="00E4799F"/>
    <w:rsid w:val="00E5474E"/>
    <w:rsid w:val="00E6334E"/>
    <w:rsid w:val="00E73148"/>
    <w:rsid w:val="00E753D1"/>
    <w:rsid w:val="00E757DE"/>
    <w:rsid w:val="00E764D8"/>
    <w:rsid w:val="00E8005A"/>
    <w:rsid w:val="00E84078"/>
    <w:rsid w:val="00E84CCF"/>
    <w:rsid w:val="00E9237D"/>
    <w:rsid w:val="00E92B2C"/>
    <w:rsid w:val="00EA12EB"/>
    <w:rsid w:val="00EA2D8B"/>
    <w:rsid w:val="00EA4CA6"/>
    <w:rsid w:val="00EA781A"/>
    <w:rsid w:val="00EB5126"/>
    <w:rsid w:val="00EC352B"/>
    <w:rsid w:val="00EC3FCC"/>
    <w:rsid w:val="00ED68D4"/>
    <w:rsid w:val="00EE2B6E"/>
    <w:rsid w:val="00EF0274"/>
    <w:rsid w:val="00EF1912"/>
    <w:rsid w:val="00F02904"/>
    <w:rsid w:val="00F06BB6"/>
    <w:rsid w:val="00F20990"/>
    <w:rsid w:val="00F20A63"/>
    <w:rsid w:val="00F21422"/>
    <w:rsid w:val="00F223E5"/>
    <w:rsid w:val="00F2285E"/>
    <w:rsid w:val="00F22A85"/>
    <w:rsid w:val="00F22C26"/>
    <w:rsid w:val="00F24047"/>
    <w:rsid w:val="00F246CD"/>
    <w:rsid w:val="00F36DAF"/>
    <w:rsid w:val="00F42DD9"/>
    <w:rsid w:val="00F43AD1"/>
    <w:rsid w:val="00F44D99"/>
    <w:rsid w:val="00F5384E"/>
    <w:rsid w:val="00F54792"/>
    <w:rsid w:val="00F62A20"/>
    <w:rsid w:val="00F62E32"/>
    <w:rsid w:val="00F70CF4"/>
    <w:rsid w:val="00F739FE"/>
    <w:rsid w:val="00F75ACD"/>
    <w:rsid w:val="00F80C80"/>
    <w:rsid w:val="00F877CE"/>
    <w:rsid w:val="00F93490"/>
    <w:rsid w:val="00F9423E"/>
    <w:rsid w:val="00F956D0"/>
    <w:rsid w:val="00F97A1E"/>
    <w:rsid w:val="00FA034D"/>
    <w:rsid w:val="00FA12D9"/>
    <w:rsid w:val="00FA7A31"/>
    <w:rsid w:val="00FB11AE"/>
    <w:rsid w:val="00FB25A5"/>
    <w:rsid w:val="00FB552A"/>
    <w:rsid w:val="00FB5C14"/>
    <w:rsid w:val="00FC5D55"/>
    <w:rsid w:val="00FC6509"/>
    <w:rsid w:val="00FC67A0"/>
    <w:rsid w:val="00FC6854"/>
    <w:rsid w:val="00FD1C7B"/>
    <w:rsid w:val="00FD692D"/>
    <w:rsid w:val="00FD720F"/>
    <w:rsid w:val="00FE365F"/>
    <w:rsid w:val="00FE7F4E"/>
    <w:rsid w:val="00FF1B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FACE2"/>
  <w15:docId w15:val="{63CD82E6-97ED-4F07-843E-20AB931AE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40" w:line="276" w:lineRule="auto"/>
        <w:ind w:left="357"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C38B3"/>
    <w:pPr>
      <w:spacing w:line="312" w:lineRule="auto"/>
      <w:ind w:left="0" w:firstLine="0"/>
      <w:jc w:val="both"/>
    </w:pPr>
    <w:rPr>
      <w:rFonts w:ascii="Arial" w:hAnsi="Arial"/>
      <w:sz w:val="24"/>
      <w14:ligatures w14:val="all"/>
    </w:rPr>
  </w:style>
  <w:style w:type="paragraph" w:styleId="berschrift1">
    <w:name w:val="heading 1"/>
    <w:basedOn w:val="Standard"/>
    <w:next w:val="Standard"/>
    <w:link w:val="berschrift1Zchn"/>
    <w:uiPriority w:val="9"/>
    <w:qFormat/>
    <w:rsid w:val="008314D9"/>
    <w:pPr>
      <w:keepNext/>
      <w:keepLines/>
      <w:pageBreakBefore/>
      <w:numPr>
        <w:numId w:val="12"/>
      </w:numPr>
      <w:spacing w:before="240"/>
      <w:outlineLvl w:val="0"/>
    </w:pPr>
    <w:rPr>
      <w:rFonts w:eastAsiaTheme="majorEastAsia" w:cstheme="majorBidi"/>
      <w:b/>
      <w:bCs/>
      <w:sz w:val="32"/>
      <w:szCs w:val="28"/>
    </w:rPr>
  </w:style>
  <w:style w:type="paragraph" w:styleId="berschrift2">
    <w:name w:val="heading 2"/>
    <w:basedOn w:val="Standard"/>
    <w:next w:val="Standard"/>
    <w:link w:val="berschrift2Zchn"/>
    <w:uiPriority w:val="9"/>
    <w:unhideWhenUsed/>
    <w:qFormat/>
    <w:rsid w:val="00726A65"/>
    <w:pPr>
      <w:keepNext/>
      <w:keepLines/>
      <w:numPr>
        <w:ilvl w:val="1"/>
        <w:numId w:val="12"/>
      </w:numPr>
      <w:spacing w:before="120"/>
      <w:ind w:left="0" w:firstLine="0"/>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BF5DFF"/>
    <w:pPr>
      <w:keepNext/>
      <w:keepLines/>
      <w:numPr>
        <w:ilvl w:val="2"/>
        <w:numId w:val="12"/>
      </w:numPr>
      <w:spacing w:before="200" w:after="60"/>
      <w:ind w:left="0" w:firstLine="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4A7E22"/>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64BBB"/>
    <w:pPr>
      <w:spacing w:before="240" w:after="540" w:line="240" w:lineRule="auto"/>
      <w:ind w:left="708"/>
      <w:contextualSpacing/>
      <w:jc w:val="center"/>
    </w:pPr>
    <w:rPr>
      <w:rFonts w:eastAsiaTheme="majorEastAsia" w:cstheme="majorBidi"/>
      <w:b/>
      <w:spacing w:val="5"/>
      <w:kern w:val="28"/>
      <w:sz w:val="52"/>
      <w:szCs w:val="52"/>
    </w:rPr>
  </w:style>
  <w:style w:type="character" w:customStyle="1" w:styleId="TitelZchn">
    <w:name w:val="Titel Zchn"/>
    <w:basedOn w:val="Absatz-Standardschriftart"/>
    <w:link w:val="Titel"/>
    <w:uiPriority w:val="10"/>
    <w:rsid w:val="00C64BBB"/>
    <w:rPr>
      <w:rFonts w:ascii="Arial" w:eastAsiaTheme="majorEastAsia" w:hAnsi="Arial" w:cstheme="majorBidi"/>
      <w:b/>
      <w:spacing w:val="5"/>
      <w:kern w:val="28"/>
      <w:sz w:val="52"/>
      <w:szCs w:val="52"/>
      <w14:ligatures w14:val="all"/>
    </w:rPr>
  </w:style>
  <w:style w:type="paragraph" w:styleId="Untertitel">
    <w:name w:val="Subtitle"/>
    <w:basedOn w:val="Standard"/>
    <w:next w:val="Standard"/>
    <w:link w:val="UntertitelZchn"/>
    <w:uiPriority w:val="11"/>
    <w:qFormat/>
    <w:rsid w:val="00C64BBB"/>
    <w:pPr>
      <w:numPr>
        <w:ilvl w:val="1"/>
      </w:numPr>
      <w:spacing w:after="840"/>
      <w:jc w:val="center"/>
    </w:pPr>
    <w:rPr>
      <w:rFonts w:eastAsiaTheme="majorEastAsia" w:cs="Arial"/>
      <w:iCs/>
      <w:spacing w:val="15"/>
      <w:sz w:val="32"/>
      <w:szCs w:val="24"/>
    </w:rPr>
  </w:style>
  <w:style w:type="character" w:customStyle="1" w:styleId="UntertitelZchn">
    <w:name w:val="Untertitel Zchn"/>
    <w:basedOn w:val="Absatz-Standardschriftart"/>
    <w:link w:val="Untertitel"/>
    <w:uiPriority w:val="11"/>
    <w:rsid w:val="00C64BBB"/>
    <w:rPr>
      <w:rFonts w:ascii="Arial" w:eastAsiaTheme="majorEastAsia" w:hAnsi="Arial" w:cs="Arial"/>
      <w:iCs/>
      <w:spacing w:val="15"/>
      <w:sz w:val="32"/>
      <w:szCs w:val="24"/>
      <w14:ligatures w14:val="all"/>
    </w:rPr>
  </w:style>
  <w:style w:type="paragraph" w:styleId="KeinLeerraum">
    <w:name w:val="No Spacing"/>
    <w:uiPriority w:val="1"/>
    <w:qFormat/>
    <w:rsid w:val="00B463B4"/>
    <w:pPr>
      <w:spacing w:after="0" w:line="240" w:lineRule="auto"/>
    </w:pPr>
  </w:style>
  <w:style w:type="character" w:customStyle="1" w:styleId="berschrift1Zchn">
    <w:name w:val="Überschrift 1 Zchn"/>
    <w:basedOn w:val="Absatz-Standardschriftart"/>
    <w:link w:val="berschrift1"/>
    <w:uiPriority w:val="9"/>
    <w:rsid w:val="008314D9"/>
    <w:rPr>
      <w:rFonts w:ascii="Arial" w:eastAsiaTheme="majorEastAsia" w:hAnsi="Arial" w:cstheme="majorBidi"/>
      <w:b/>
      <w:bCs/>
      <w:sz w:val="32"/>
      <w:szCs w:val="28"/>
      <w14:ligatures w14:val="all"/>
    </w:rPr>
  </w:style>
  <w:style w:type="paragraph" w:styleId="Listenabsatz">
    <w:name w:val="List Paragraph"/>
    <w:basedOn w:val="Standard"/>
    <w:uiPriority w:val="34"/>
    <w:qFormat/>
    <w:rsid w:val="00B463B4"/>
    <w:pPr>
      <w:ind w:left="720"/>
      <w:contextualSpacing/>
    </w:pPr>
  </w:style>
  <w:style w:type="character" w:styleId="Hyperlink">
    <w:name w:val="Hyperlink"/>
    <w:basedOn w:val="Absatz-Standardschriftart"/>
    <w:uiPriority w:val="99"/>
    <w:unhideWhenUsed/>
    <w:rsid w:val="00EB5126"/>
    <w:rPr>
      <w:color w:val="0000FF" w:themeColor="hyperlink"/>
      <w:u w:val="single"/>
    </w:rPr>
  </w:style>
  <w:style w:type="paragraph" w:styleId="Verzeichnis6">
    <w:name w:val="toc 6"/>
    <w:basedOn w:val="Standard"/>
    <w:next w:val="Standard"/>
    <w:autoRedefine/>
    <w:uiPriority w:val="39"/>
    <w:semiHidden/>
    <w:unhideWhenUsed/>
    <w:rsid w:val="00EB5126"/>
    <w:pPr>
      <w:spacing w:after="100"/>
      <w:ind w:left="1100"/>
    </w:pPr>
  </w:style>
  <w:style w:type="paragraph" w:styleId="Verzeichnis1">
    <w:name w:val="toc 1"/>
    <w:basedOn w:val="Standard"/>
    <w:next w:val="Standard"/>
    <w:autoRedefine/>
    <w:uiPriority w:val="39"/>
    <w:unhideWhenUsed/>
    <w:rsid w:val="00605E52"/>
    <w:pPr>
      <w:keepLines/>
      <w:tabs>
        <w:tab w:val="right" w:leader="dot" w:pos="9060"/>
      </w:tabs>
      <w:spacing w:after="120"/>
      <w:ind w:left="284" w:hanging="284"/>
    </w:pPr>
  </w:style>
  <w:style w:type="paragraph" w:customStyle="1" w:styleId="Gliederungsberschrift">
    <w:name w:val="Gliederungsüberschrift"/>
    <w:link w:val="GliederungsberschriftZchn"/>
    <w:qFormat/>
    <w:rsid w:val="005475DB"/>
    <w:pPr>
      <w:pageBreakBefore/>
      <w:ind w:left="0" w:firstLine="0"/>
    </w:pPr>
    <w:rPr>
      <w:rFonts w:ascii="Arial" w:eastAsiaTheme="majorEastAsia" w:hAnsi="Arial" w:cstheme="majorBidi"/>
      <w:b/>
      <w:bCs/>
      <w:sz w:val="32"/>
      <w:szCs w:val="28"/>
      <w14:ligatures w14:val="all"/>
    </w:rPr>
  </w:style>
  <w:style w:type="character" w:customStyle="1" w:styleId="berschrift2Zchn">
    <w:name w:val="Überschrift 2 Zchn"/>
    <w:basedOn w:val="Absatz-Standardschriftart"/>
    <w:link w:val="berschrift2"/>
    <w:uiPriority w:val="9"/>
    <w:rsid w:val="00726A65"/>
    <w:rPr>
      <w:rFonts w:ascii="Arial" w:eastAsiaTheme="majorEastAsia" w:hAnsi="Arial" w:cstheme="majorBidi"/>
      <w:b/>
      <w:bCs/>
      <w:sz w:val="28"/>
      <w:szCs w:val="26"/>
      <w14:ligatures w14:val="all"/>
    </w:rPr>
  </w:style>
  <w:style w:type="character" w:customStyle="1" w:styleId="GliederungsberschriftZchn">
    <w:name w:val="Gliederungsüberschrift Zchn"/>
    <w:basedOn w:val="berschrift1Zchn"/>
    <w:link w:val="Gliederungsberschrift"/>
    <w:rsid w:val="005475DB"/>
    <w:rPr>
      <w:rFonts w:ascii="Arial" w:eastAsiaTheme="majorEastAsia" w:hAnsi="Arial" w:cstheme="majorBidi"/>
      <w:b/>
      <w:bCs/>
      <w:sz w:val="32"/>
      <w:szCs w:val="28"/>
      <w14:ligatures w14:val="all"/>
    </w:rPr>
  </w:style>
  <w:style w:type="character" w:customStyle="1" w:styleId="berschrift3Zchn">
    <w:name w:val="Überschrift 3 Zchn"/>
    <w:basedOn w:val="Absatz-Standardschriftart"/>
    <w:link w:val="berschrift3"/>
    <w:uiPriority w:val="9"/>
    <w:rsid w:val="00BF5DFF"/>
    <w:rPr>
      <w:rFonts w:ascii="Arial" w:eastAsiaTheme="majorEastAsia" w:hAnsi="Arial" w:cstheme="majorBidi"/>
      <w:b/>
      <w:bCs/>
      <w:sz w:val="24"/>
      <w14:ligatures w14:val="all"/>
    </w:rPr>
  </w:style>
  <w:style w:type="character" w:customStyle="1" w:styleId="berschrift4Zchn">
    <w:name w:val="Überschrift 4 Zchn"/>
    <w:basedOn w:val="Absatz-Standardschriftart"/>
    <w:link w:val="berschrift4"/>
    <w:uiPriority w:val="9"/>
    <w:semiHidden/>
    <w:rsid w:val="004A7E22"/>
    <w:rPr>
      <w:rFonts w:asciiTheme="majorHAnsi" w:eastAsiaTheme="majorEastAsia" w:hAnsiTheme="majorHAnsi" w:cstheme="majorBidi"/>
      <w:b/>
      <w:bCs/>
      <w:i/>
      <w:iCs/>
      <w:color w:val="4F81BD" w:themeColor="accent1"/>
      <w:sz w:val="24"/>
      <w14:ligatures w14:val="all"/>
    </w:rPr>
  </w:style>
  <w:style w:type="paragraph" w:styleId="Verzeichnis2">
    <w:name w:val="toc 2"/>
    <w:basedOn w:val="Standard"/>
    <w:next w:val="Standard"/>
    <w:autoRedefine/>
    <w:uiPriority w:val="39"/>
    <w:unhideWhenUsed/>
    <w:rsid w:val="004C2737"/>
    <w:pPr>
      <w:tabs>
        <w:tab w:val="left" w:pos="1100"/>
        <w:tab w:val="right" w:leader="dot" w:pos="9060"/>
      </w:tabs>
      <w:spacing w:after="100"/>
      <w:ind w:left="851" w:hanging="425"/>
      <w:jc w:val="left"/>
    </w:pPr>
  </w:style>
  <w:style w:type="paragraph" w:styleId="Inhaltsverzeichnisberschrift">
    <w:name w:val="TOC Heading"/>
    <w:basedOn w:val="berschrift1"/>
    <w:next w:val="Standard"/>
    <w:uiPriority w:val="39"/>
    <w:semiHidden/>
    <w:unhideWhenUsed/>
    <w:qFormat/>
    <w:rsid w:val="004225C5"/>
    <w:pPr>
      <w:numPr>
        <w:numId w:val="0"/>
      </w:numPr>
      <w:outlineLvl w:val="9"/>
    </w:pPr>
    <w:rPr>
      <w:rFonts w:asciiTheme="majorHAnsi" w:hAnsiTheme="majorHAnsi"/>
      <w:sz w:val="28"/>
      <w:lang w:eastAsia="de-DE"/>
      <w14:ligatures w14:val="none"/>
    </w:rPr>
  </w:style>
  <w:style w:type="paragraph" w:styleId="Sprechblasentext">
    <w:name w:val="Balloon Text"/>
    <w:basedOn w:val="Standard"/>
    <w:link w:val="SprechblasentextZchn"/>
    <w:uiPriority w:val="99"/>
    <w:semiHidden/>
    <w:unhideWhenUsed/>
    <w:rsid w:val="004225C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225C5"/>
    <w:rPr>
      <w:rFonts w:ascii="Tahoma" w:hAnsi="Tahoma" w:cs="Tahoma"/>
      <w:sz w:val="16"/>
      <w:szCs w:val="16"/>
      <w14:ligatures w14:val="all"/>
    </w:rPr>
  </w:style>
  <w:style w:type="paragraph" w:customStyle="1" w:styleId="Quellenverzeichnis">
    <w:name w:val="Quellenverzeichnis"/>
    <w:basedOn w:val="Standard"/>
    <w:link w:val="QuellenverzeichnisZchn"/>
    <w:rsid w:val="00DF012F"/>
    <w:rPr>
      <w:smallCaps/>
    </w:rPr>
  </w:style>
  <w:style w:type="character" w:customStyle="1" w:styleId="QuellenverzeichnisZchn">
    <w:name w:val="Quellenverzeichnis Zchn"/>
    <w:basedOn w:val="Absatz-Standardschriftart"/>
    <w:link w:val="Quellenverzeichnis"/>
    <w:rsid w:val="00DF012F"/>
    <w:rPr>
      <w:rFonts w:ascii="Roboto" w:hAnsi="Roboto"/>
      <w:smallCaps/>
      <w14:ligatures w14:val="all"/>
    </w:rPr>
  </w:style>
  <w:style w:type="paragraph" w:styleId="Abbildungsverzeichnis">
    <w:name w:val="table of figures"/>
    <w:basedOn w:val="Quellenverzeichnis"/>
    <w:next w:val="Standard"/>
    <w:uiPriority w:val="99"/>
    <w:unhideWhenUsed/>
    <w:rsid w:val="007617B3"/>
    <w:pPr>
      <w:spacing w:after="0"/>
    </w:pPr>
    <w:rPr>
      <w:smallCaps w:val="0"/>
    </w:rPr>
  </w:style>
  <w:style w:type="character" w:customStyle="1" w:styleId="Code">
    <w:name w:val="Code"/>
    <w:basedOn w:val="Absatz-Standardschriftart"/>
    <w:uiPriority w:val="1"/>
    <w:qFormat/>
    <w:rsid w:val="00E764D8"/>
    <w:rPr>
      <w:rFonts w:ascii="Courier New" w:hAnsi="Courier New"/>
      <w:b/>
    </w:rPr>
  </w:style>
  <w:style w:type="paragraph" w:customStyle="1" w:styleId="DeckblattDaten">
    <w:name w:val="Deckblatt Daten"/>
    <w:basedOn w:val="Standard"/>
    <w:link w:val="DeckblattDatenZchn"/>
    <w:qFormat/>
    <w:rsid w:val="00FE365F"/>
    <w:pPr>
      <w:tabs>
        <w:tab w:val="left" w:pos="2268"/>
      </w:tabs>
      <w:spacing w:after="600"/>
      <w:jc w:val="left"/>
    </w:pPr>
  </w:style>
  <w:style w:type="paragraph" w:styleId="Kopfzeile">
    <w:name w:val="header"/>
    <w:basedOn w:val="Standard"/>
    <w:link w:val="KopfzeileZchn"/>
    <w:uiPriority w:val="99"/>
    <w:unhideWhenUsed/>
    <w:rsid w:val="00E366E3"/>
    <w:pPr>
      <w:tabs>
        <w:tab w:val="center" w:pos="4536"/>
        <w:tab w:val="right" w:pos="9072"/>
      </w:tabs>
      <w:spacing w:after="0" w:line="240" w:lineRule="auto"/>
    </w:pPr>
  </w:style>
  <w:style w:type="character" w:customStyle="1" w:styleId="DeckblattDatenZchn">
    <w:name w:val="Deckblatt Daten Zchn"/>
    <w:basedOn w:val="Absatz-Standardschriftart"/>
    <w:link w:val="DeckblattDaten"/>
    <w:rsid w:val="00FE365F"/>
    <w:rPr>
      <w:rFonts w:ascii="Arial" w:hAnsi="Arial"/>
      <w:sz w:val="24"/>
      <w14:ligatures w14:val="all"/>
    </w:rPr>
  </w:style>
  <w:style w:type="character" w:customStyle="1" w:styleId="KopfzeileZchn">
    <w:name w:val="Kopfzeile Zchn"/>
    <w:basedOn w:val="Absatz-Standardschriftart"/>
    <w:link w:val="Kopfzeile"/>
    <w:uiPriority w:val="99"/>
    <w:rsid w:val="00E366E3"/>
    <w:rPr>
      <w:rFonts w:ascii="Arial" w:hAnsi="Arial"/>
      <w:sz w:val="24"/>
      <w14:ligatures w14:val="all"/>
    </w:rPr>
  </w:style>
  <w:style w:type="paragraph" w:styleId="Fuzeile">
    <w:name w:val="footer"/>
    <w:basedOn w:val="Standard"/>
    <w:link w:val="FuzeileZchn"/>
    <w:uiPriority w:val="99"/>
    <w:unhideWhenUsed/>
    <w:rsid w:val="00E366E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366E3"/>
    <w:rPr>
      <w:rFonts w:ascii="Arial" w:hAnsi="Arial"/>
      <w:sz w:val="24"/>
      <w14:ligatures w14:val="all"/>
    </w:rPr>
  </w:style>
  <w:style w:type="paragraph" w:styleId="Funotentext">
    <w:name w:val="footnote text"/>
    <w:basedOn w:val="Standard"/>
    <w:link w:val="FunotentextZchn"/>
    <w:uiPriority w:val="99"/>
    <w:unhideWhenUsed/>
    <w:rsid w:val="00F956D0"/>
    <w:pPr>
      <w:spacing w:after="0" w:line="240" w:lineRule="auto"/>
    </w:pPr>
    <w:rPr>
      <w:sz w:val="20"/>
      <w:szCs w:val="20"/>
    </w:rPr>
  </w:style>
  <w:style w:type="character" w:customStyle="1" w:styleId="FunotentextZchn">
    <w:name w:val="Fußnotentext Zchn"/>
    <w:basedOn w:val="Absatz-Standardschriftart"/>
    <w:link w:val="Funotentext"/>
    <w:uiPriority w:val="99"/>
    <w:rsid w:val="00F956D0"/>
    <w:rPr>
      <w:rFonts w:ascii="Arial" w:hAnsi="Arial"/>
      <w:sz w:val="20"/>
      <w:szCs w:val="20"/>
      <w14:ligatures w14:val="all"/>
    </w:rPr>
  </w:style>
  <w:style w:type="character" w:styleId="Funotenzeichen">
    <w:name w:val="footnote reference"/>
    <w:basedOn w:val="Absatz-Standardschriftart"/>
    <w:uiPriority w:val="99"/>
    <w:semiHidden/>
    <w:unhideWhenUsed/>
    <w:rsid w:val="00F956D0"/>
    <w:rPr>
      <w:vertAlign w:val="superscript"/>
    </w:rPr>
  </w:style>
  <w:style w:type="paragraph" w:styleId="Literaturverzeichnis">
    <w:name w:val="Bibliography"/>
    <w:basedOn w:val="Standard"/>
    <w:next w:val="Standard"/>
    <w:uiPriority w:val="37"/>
    <w:unhideWhenUsed/>
    <w:rsid w:val="005475DB"/>
  </w:style>
  <w:style w:type="paragraph" w:styleId="Verzeichnis3">
    <w:name w:val="toc 3"/>
    <w:basedOn w:val="Standard"/>
    <w:next w:val="Standard"/>
    <w:autoRedefine/>
    <w:uiPriority w:val="39"/>
    <w:unhideWhenUsed/>
    <w:rsid w:val="00994747"/>
    <w:pPr>
      <w:tabs>
        <w:tab w:val="left" w:pos="1320"/>
        <w:tab w:val="right" w:leader="dot" w:pos="9060"/>
      </w:tabs>
      <w:spacing w:after="100"/>
      <w:ind w:left="709"/>
    </w:pPr>
  </w:style>
  <w:style w:type="table" w:styleId="Tabellenraster">
    <w:name w:val="Table Grid"/>
    <w:basedOn w:val="NormaleTabelle"/>
    <w:uiPriority w:val="59"/>
    <w:rsid w:val="00381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ormatvorlage1">
    <w:name w:val="Formatvorlage1"/>
    <w:basedOn w:val="NormaleTabelle"/>
    <w:uiPriority w:val="99"/>
    <w:rsid w:val="00381739"/>
    <w:pPr>
      <w:spacing w:before="120" w:after="0" w:line="240" w:lineRule="auto"/>
      <w:ind w:left="0" w:firstLine="0"/>
    </w:pPr>
    <w:rPr>
      <w:rFonts w:ascii="Arial" w:hAnsi="Arial"/>
      <w:sz w:val="24"/>
    </w:rPr>
    <w:tblPr/>
    <w:tcPr>
      <w:shd w:val="clear" w:color="auto" w:fill="auto"/>
    </w:tcPr>
    <w:tblStylePr w:type="firstRow">
      <w:pPr>
        <w:wordWrap/>
        <w:spacing w:afterLines="0" w:after="0" w:afterAutospacing="0"/>
      </w:pPr>
      <w:rPr>
        <w:rFonts w:ascii="Arial" w:hAnsi="Arial"/>
        <w:b/>
        <w:sz w:val="24"/>
      </w:rPr>
      <w:tblPr/>
      <w:tcPr>
        <w:tcBorders>
          <w:top w:val="nil"/>
          <w:left w:val="nil"/>
          <w:bottom w:val="single" w:sz="4" w:space="0" w:color="auto"/>
          <w:right w:val="nil"/>
          <w:insideH w:val="nil"/>
          <w:insideV w:val="nil"/>
        </w:tcBorders>
        <w:shd w:val="clear" w:color="auto" w:fill="auto"/>
      </w:tcPr>
    </w:tblStylePr>
  </w:style>
  <w:style w:type="paragraph" w:styleId="Beschriftung">
    <w:name w:val="caption"/>
    <w:basedOn w:val="Standard"/>
    <w:next w:val="Standard"/>
    <w:link w:val="BeschriftungZchn"/>
    <w:uiPriority w:val="35"/>
    <w:unhideWhenUsed/>
    <w:qFormat/>
    <w:rsid w:val="00013C56"/>
    <w:pPr>
      <w:spacing w:after="200" w:line="240" w:lineRule="auto"/>
    </w:pPr>
    <w:rPr>
      <w:b/>
      <w:bCs/>
      <w:color w:val="4F81BD" w:themeColor="accent1"/>
      <w:sz w:val="18"/>
      <w:szCs w:val="18"/>
    </w:rPr>
  </w:style>
  <w:style w:type="paragraph" w:customStyle="1" w:styleId="AbbBeschriftung">
    <w:name w:val="AbbBeschriftung"/>
    <w:basedOn w:val="Beschriftung"/>
    <w:link w:val="AbbBeschriftungZchn"/>
    <w:qFormat/>
    <w:rsid w:val="00A634D9"/>
    <w:pPr>
      <w:ind w:left="567"/>
      <w:jc w:val="left"/>
    </w:pPr>
    <w:rPr>
      <w:b w:val="0"/>
      <w:i/>
      <w:noProof/>
      <w:color w:val="auto"/>
      <w:sz w:val="22"/>
      <w:szCs w:val="20"/>
    </w:rPr>
  </w:style>
  <w:style w:type="character" w:customStyle="1" w:styleId="BeschriftungZchn">
    <w:name w:val="Beschriftung Zchn"/>
    <w:basedOn w:val="Absatz-Standardschriftart"/>
    <w:link w:val="Beschriftung"/>
    <w:uiPriority w:val="35"/>
    <w:rsid w:val="00013C56"/>
    <w:rPr>
      <w:rFonts w:ascii="Arial" w:hAnsi="Arial"/>
      <w:b/>
      <w:bCs/>
      <w:color w:val="4F81BD" w:themeColor="accent1"/>
      <w:sz w:val="18"/>
      <w:szCs w:val="18"/>
      <w14:ligatures w14:val="all"/>
    </w:rPr>
  </w:style>
  <w:style w:type="character" w:customStyle="1" w:styleId="AbbBeschriftungZchn">
    <w:name w:val="AbbBeschriftung Zchn"/>
    <w:basedOn w:val="BeschriftungZchn"/>
    <w:link w:val="AbbBeschriftung"/>
    <w:rsid w:val="00A634D9"/>
    <w:rPr>
      <w:rFonts w:ascii="Arial" w:hAnsi="Arial"/>
      <w:b w:val="0"/>
      <w:bCs/>
      <w:i/>
      <w:noProof/>
      <w:color w:val="4F81BD" w:themeColor="accent1"/>
      <w:sz w:val="18"/>
      <w:szCs w:val="20"/>
      <w14:ligatures w14:val="all"/>
    </w:rPr>
  </w:style>
  <w:style w:type="character" w:styleId="BesuchterLink">
    <w:name w:val="FollowedHyperlink"/>
    <w:basedOn w:val="Absatz-Standardschriftart"/>
    <w:uiPriority w:val="99"/>
    <w:semiHidden/>
    <w:unhideWhenUsed/>
    <w:rsid w:val="0006454B"/>
    <w:rPr>
      <w:color w:val="800080" w:themeColor="followedHyperlink"/>
      <w:u w:val="single"/>
    </w:rPr>
  </w:style>
  <w:style w:type="numbering" w:customStyle="1" w:styleId="Formatvorlage2">
    <w:name w:val="Formatvorlage2"/>
    <w:uiPriority w:val="99"/>
    <w:rsid w:val="008314D9"/>
    <w:pPr>
      <w:numPr>
        <w:numId w:val="18"/>
      </w:numPr>
    </w:pPr>
  </w:style>
  <w:style w:type="character" w:styleId="Kommentarzeichen">
    <w:name w:val="annotation reference"/>
    <w:basedOn w:val="Absatz-Standardschriftart"/>
    <w:uiPriority w:val="99"/>
    <w:semiHidden/>
    <w:unhideWhenUsed/>
    <w:rsid w:val="00F24047"/>
    <w:rPr>
      <w:sz w:val="16"/>
      <w:szCs w:val="16"/>
    </w:rPr>
  </w:style>
  <w:style w:type="paragraph" w:styleId="Kommentartext">
    <w:name w:val="annotation text"/>
    <w:basedOn w:val="Standard"/>
    <w:link w:val="KommentartextZchn"/>
    <w:uiPriority w:val="99"/>
    <w:semiHidden/>
    <w:unhideWhenUsed/>
    <w:rsid w:val="00F2404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24047"/>
    <w:rPr>
      <w:rFonts w:ascii="Arial" w:hAnsi="Arial"/>
      <w:sz w:val="20"/>
      <w:szCs w:val="20"/>
      <w14:ligatures w14:val="all"/>
    </w:rPr>
  </w:style>
  <w:style w:type="paragraph" w:styleId="Kommentarthema">
    <w:name w:val="annotation subject"/>
    <w:basedOn w:val="Kommentartext"/>
    <w:next w:val="Kommentartext"/>
    <w:link w:val="KommentarthemaZchn"/>
    <w:uiPriority w:val="99"/>
    <w:semiHidden/>
    <w:unhideWhenUsed/>
    <w:rsid w:val="00F24047"/>
    <w:rPr>
      <w:b/>
      <w:bCs/>
    </w:rPr>
  </w:style>
  <w:style w:type="character" w:customStyle="1" w:styleId="KommentarthemaZchn">
    <w:name w:val="Kommentarthema Zchn"/>
    <w:basedOn w:val="KommentartextZchn"/>
    <w:link w:val="Kommentarthema"/>
    <w:uiPriority w:val="99"/>
    <w:semiHidden/>
    <w:rsid w:val="00F24047"/>
    <w:rPr>
      <w:rFonts w:ascii="Arial" w:hAnsi="Arial"/>
      <w:b/>
      <w:bCs/>
      <w:sz w:val="20"/>
      <w:szCs w:val="20"/>
      <w14:ligatures w14:val="all"/>
    </w:rPr>
  </w:style>
  <w:style w:type="character" w:styleId="Hervorhebung">
    <w:name w:val="Emphasis"/>
    <w:uiPriority w:val="20"/>
    <w:qFormat/>
    <w:rsid w:val="003C616E"/>
    <w:rPr>
      <w:b/>
    </w:rPr>
  </w:style>
  <w:style w:type="paragraph" w:customStyle="1" w:styleId="Anhangberschrift">
    <w:name w:val="Anhangüberschrift"/>
    <w:basedOn w:val="Gliederungsberschrift"/>
    <w:link w:val="AnhangberschriftZchn"/>
    <w:qFormat/>
    <w:rsid w:val="00AD2541"/>
  </w:style>
  <w:style w:type="character" w:customStyle="1" w:styleId="AnhangberschriftZchn">
    <w:name w:val="Anhangüberschrift Zchn"/>
    <w:basedOn w:val="GliederungsberschriftZchn"/>
    <w:link w:val="Anhangberschrift"/>
    <w:rsid w:val="00AD2541"/>
    <w:rPr>
      <w:rFonts w:ascii="Arial" w:eastAsiaTheme="majorEastAsia" w:hAnsi="Arial" w:cstheme="majorBidi"/>
      <w:b/>
      <w:bCs/>
      <w:sz w:val="32"/>
      <w:szCs w:val="28"/>
      <w14:ligatures w14:val="all"/>
    </w:rPr>
  </w:style>
  <w:style w:type="character" w:styleId="Platzhaltertext">
    <w:name w:val="Placeholder Text"/>
    <w:basedOn w:val="Absatz-Standardschriftart"/>
    <w:uiPriority w:val="99"/>
    <w:semiHidden/>
    <w:rsid w:val="00DF1F9B"/>
    <w:rPr>
      <w:color w:val="808080"/>
    </w:rPr>
  </w:style>
  <w:style w:type="table" w:customStyle="1" w:styleId="EinfacheTabelle31">
    <w:name w:val="Einfache Tabelle 31"/>
    <w:basedOn w:val="NormaleTabelle"/>
    <w:uiPriority w:val="43"/>
    <w:rsid w:val="00E92B2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Vorformatiert">
    <w:name w:val="HTML Preformatted"/>
    <w:basedOn w:val="Standard"/>
    <w:link w:val="HTMLVorformatiertZchn"/>
    <w:uiPriority w:val="99"/>
    <w:unhideWhenUsed/>
    <w:rsid w:val="00E5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14:ligatures w14:val="none"/>
    </w:rPr>
  </w:style>
  <w:style w:type="character" w:customStyle="1" w:styleId="HTMLVorformatiertZchn">
    <w:name w:val="HTML Vorformatiert Zchn"/>
    <w:basedOn w:val="Absatz-Standardschriftart"/>
    <w:link w:val="HTMLVorformatiert"/>
    <w:uiPriority w:val="99"/>
    <w:rsid w:val="00E5474E"/>
    <w:rPr>
      <w:rFonts w:ascii="Courier New" w:eastAsia="Times New Roman" w:hAnsi="Courier New" w:cs="Courier New"/>
      <w:sz w:val="20"/>
      <w:szCs w:val="20"/>
      <w:lang w:eastAsia="de-DE"/>
    </w:rPr>
  </w:style>
  <w:style w:type="character" w:customStyle="1" w:styleId="NichtaufgelsteErwhnung1">
    <w:name w:val="Nicht aufgelöste Erwähnung1"/>
    <w:basedOn w:val="Absatz-Standardschriftart"/>
    <w:uiPriority w:val="99"/>
    <w:semiHidden/>
    <w:unhideWhenUsed/>
    <w:rsid w:val="009D6854"/>
    <w:rPr>
      <w:color w:val="605E5C"/>
      <w:shd w:val="clear" w:color="auto" w:fill="E1DFDD"/>
    </w:rPr>
  </w:style>
  <w:style w:type="character" w:styleId="NichtaufgelsteErwhnung">
    <w:name w:val="Unresolved Mention"/>
    <w:basedOn w:val="Absatz-Standardschriftart"/>
    <w:uiPriority w:val="99"/>
    <w:semiHidden/>
    <w:unhideWhenUsed/>
    <w:rsid w:val="00B000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79452">
      <w:bodyDiv w:val="1"/>
      <w:marLeft w:val="0"/>
      <w:marRight w:val="0"/>
      <w:marTop w:val="0"/>
      <w:marBottom w:val="0"/>
      <w:divBdr>
        <w:top w:val="none" w:sz="0" w:space="0" w:color="auto"/>
        <w:left w:val="none" w:sz="0" w:space="0" w:color="auto"/>
        <w:bottom w:val="none" w:sz="0" w:space="0" w:color="auto"/>
        <w:right w:val="none" w:sz="0" w:space="0" w:color="auto"/>
      </w:divBdr>
      <w:divsChild>
        <w:div w:id="1998069986">
          <w:marLeft w:val="0"/>
          <w:marRight w:val="0"/>
          <w:marTop w:val="0"/>
          <w:marBottom w:val="0"/>
          <w:divBdr>
            <w:top w:val="none" w:sz="0" w:space="0" w:color="auto"/>
            <w:left w:val="none" w:sz="0" w:space="0" w:color="auto"/>
            <w:bottom w:val="none" w:sz="0" w:space="0" w:color="auto"/>
            <w:right w:val="none" w:sz="0" w:space="0" w:color="auto"/>
          </w:divBdr>
        </w:div>
        <w:div w:id="434205384">
          <w:marLeft w:val="0"/>
          <w:marRight w:val="0"/>
          <w:marTop w:val="0"/>
          <w:marBottom w:val="0"/>
          <w:divBdr>
            <w:top w:val="none" w:sz="0" w:space="0" w:color="auto"/>
            <w:left w:val="none" w:sz="0" w:space="0" w:color="auto"/>
            <w:bottom w:val="none" w:sz="0" w:space="0" w:color="auto"/>
            <w:right w:val="none" w:sz="0" w:space="0" w:color="auto"/>
          </w:divBdr>
        </w:div>
      </w:divsChild>
    </w:div>
    <w:div w:id="254898260">
      <w:bodyDiv w:val="1"/>
      <w:marLeft w:val="0"/>
      <w:marRight w:val="0"/>
      <w:marTop w:val="0"/>
      <w:marBottom w:val="0"/>
      <w:divBdr>
        <w:top w:val="none" w:sz="0" w:space="0" w:color="auto"/>
        <w:left w:val="none" w:sz="0" w:space="0" w:color="auto"/>
        <w:bottom w:val="none" w:sz="0" w:space="0" w:color="auto"/>
        <w:right w:val="none" w:sz="0" w:space="0" w:color="auto"/>
      </w:divBdr>
      <w:divsChild>
        <w:div w:id="1007949135">
          <w:marLeft w:val="0"/>
          <w:marRight w:val="0"/>
          <w:marTop w:val="0"/>
          <w:marBottom w:val="0"/>
          <w:divBdr>
            <w:top w:val="none" w:sz="0" w:space="0" w:color="auto"/>
            <w:left w:val="none" w:sz="0" w:space="0" w:color="auto"/>
            <w:bottom w:val="none" w:sz="0" w:space="0" w:color="auto"/>
            <w:right w:val="none" w:sz="0" w:space="0" w:color="auto"/>
          </w:divBdr>
        </w:div>
        <w:div w:id="1966618803">
          <w:marLeft w:val="0"/>
          <w:marRight w:val="0"/>
          <w:marTop w:val="0"/>
          <w:marBottom w:val="0"/>
          <w:divBdr>
            <w:top w:val="none" w:sz="0" w:space="0" w:color="auto"/>
            <w:left w:val="none" w:sz="0" w:space="0" w:color="auto"/>
            <w:bottom w:val="none" w:sz="0" w:space="0" w:color="auto"/>
            <w:right w:val="none" w:sz="0" w:space="0" w:color="auto"/>
          </w:divBdr>
        </w:div>
        <w:div w:id="840585586">
          <w:marLeft w:val="0"/>
          <w:marRight w:val="0"/>
          <w:marTop w:val="0"/>
          <w:marBottom w:val="0"/>
          <w:divBdr>
            <w:top w:val="none" w:sz="0" w:space="0" w:color="auto"/>
            <w:left w:val="none" w:sz="0" w:space="0" w:color="auto"/>
            <w:bottom w:val="none" w:sz="0" w:space="0" w:color="auto"/>
            <w:right w:val="none" w:sz="0" w:space="0" w:color="auto"/>
          </w:divBdr>
        </w:div>
        <w:div w:id="559053658">
          <w:marLeft w:val="0"/>
          <w:marRight w:val="0"/>
          <w:marTop w:val="0"/>
          <w:marBottom w:val="0"/>
          <w:divBdr>
            <w:top w:val="none" w:sz="0" w:space="0" w:color="auto"/>
            <w:left w:val="none" w:sz="0" w:space="0" w:color="auto"/>
            <w:bottom w:val="none" w:sz="0" w:space="0" w:color="auto"/>
            <w:right w:val="none" w:sz="0" w:space="0" w:color="auto"/>
          </w:divBdr>
        </w:div>
        <w:div w:id="1288388403">
          <w:marLeft w:val="0"/>
          <w:marRight w:val="0"/>
          <w:marTop w:val="0"/>
          <w:marBottom w:val="0"/>
          <w:divBdr>
            <w:top w:val="none" w:sz="0" w:space="0" w:color="auto"/>
            <w:left w:val="none" w:sz="0" w:space="0" w:color="auto"/>
            <w:bottom w:val="none" w:sz="0" w:space="0" w:color="auto"/>
            <w:right w:val="none" w:sz="0" w:space="0" w:color="auto"/>
          </w:divBdr>
        </w:div>
      </w:divsChild>
    </w:div>
    <w:div w:id="341666249">
      <w:bodyDiv w:val="1"/>
      <w:marLeft w:val="0"/>
      <w:marRight w:val="0"/>
      <w:marTop w:val="0"/>
      <w:marBottom w:val="0"/>
      <w:divBdr>
        <w:top w:val="none" w:sz="0" w:space="0" w:color="auto"/>
        <w:left w:val="none" w:sz="0" w:space="0" w:color="auto"/>
        <w:bottom w:val="none" w:sz="0" w:space="0" w:color="auto"/>
        <w:right w:val="none" w:sz="0" w:space="0" w:color="auto"/>
      </w:divBdr>
    </w:div>
    <w:div w:id="394358989">
      <w:bodyDiv w:val="1"/>
      <w:marLeft w:val="0"/>
      <w:marRight w:val="0"/>
      <w:marTop w:val="0"/>
      <w:marBottom w:val="0"/>
      <w:divBdr>
        <w:top w:val="none" w:sz="0" w:space="0" w:color="auto"/>
        <w:left w:val="none" w:sz="0" w:space="0" w:color="auto"/>
        <w:bottom w:val="none" w:sz="0" w:space="0" w:color="auto"/>
        <w:right w:val="none" w:sz="0" w:space="0" w:color="auto"/>
      </w:divBdr>
      <w:divsChild>
        <w:div w:id="1573155322">
          <w:marLeft w:val="0"/>
          <w:marRight w:val="0"/>
          <w:marTop w:val="0"/>
          <w:marBottom w:val="0"/>
          <w:divBdr>
            <w:top w:val="none" w:sz="0" w:space="0" w:color="auto"/>
            <w:left w:val="none" w:sz="0" w:space="0" w:color="auto"/>
            <w:bottom w:val="none" w:sz="0" w:space="0" w:color="auto"/>
            <w:right w:val="none" w:sz="0" w:space="0" w:color="auto"/>
          </w:divBdr>
        </w:div>
        <w:div w:id="962619704">
          <w:marLeft w:val="0"/>
          <w:marRight w:val="0"/>
          <w:marTop w:val="0"/>
          <w:marBottom w:val="0"/>
          <w:divBdr>
            <w:top w:val="none" w:sz="0" w:space="0" w:color="auto"/>
            <w:left w:val="none" w:sz="0" w:space="0" w:color="auto"/>
            <w:bottom w:val="none" w:sz="0" w:space="0" w:color="auto"/>
            <w:right w:val="none" w:sz="0" w:space="0" w:color="auto"/>
          </w:divBdr>
        </w:div>
        <w:div w:id="637733235">
          <w:marLeft w:val="0"/>
          <w:marRight w:val="0"/>
          <w:marTop w:val="0"/>
          <w:marBottom w:val="0"/>
          <w:divBdr>
            <w:top w:val="none" w:sz="0" w:space="0" w:color="auto"/>
            <w:left w:val="none" w:sz="0" w:space="0" w:color="auto"/>
            <w:bottom w:val="none" w:sz="0" w:space="0" w:color="auto"/>
            <w:right w:val="none" w:sz="0" w:space="0" w:color="auto"/>
          </w:divBdr>
        </w:div>
      </w:divsChild>
    </w:div>
    <w:div w:id="538278711">
      <w:bodyDiv w:val="1"/>
      <w:marLeft w:val="0"/>
      <w:marRight w:val="0"/>
      <w:marTop w:val="0"/>
      <w:marBottom w:val="0"/>
      <w:divBdr>
        <w:top w:val="none" w:sz="0" w:space="0" w:color="auto"/>
        <w:left w:val="none" w:sz="0" w:space="0" w:color="auto"/>
        <w:bottom w:val="none" w:sz="0" w:space="0" w:color="auto"/>
        <w:right w:val="none" w:sz="0" w:space="0" w:color="auto"/>
      </w:divBdr>
    </w:div>
    <w:div w:id="597561035">
      <w:bodyDiv w:val="1"/>
      <w:marLeft w:val="0"/>
      <w:marRight w:val="0"/>
      <w:marTop w:val="0"/>
      <w:marBottom w:val="0"/>
      <w:divBdr>
        <w:top w:val="none" w:sz="0" w:space="0" w:color="auto"/>
        <w:left w:val="none" w:sz="0" w:space="0" w:color="auto"/>
        <w:bottom w:val="none" w:sz="0" w:space="0" w:color="auto"/>
        <w:right w:val="none" w:sz="0" w:space="0" w:color="auto"/>
      </w:divBdr>
      <w:divsChild>
        <w:div w:id="352809972">
          <w:marLeft w:val="0"/>
          <w:marRight w:val="0"/>
          <w:marTop w:val="0"/>
          <w:marBottom w:val="0"/>
          <w:divBdr>
            <w:top w:val="none" w:sz="0" w:space="0" w:color="auto"/>
            <w:left w:val="none" w:sz="0" w:space="0" w:color="auto"/>
            <w:bottom w:val="none" w:sz="0" w:space="0" w:color="auto"/>
            <w:right w:val="none" w:sz="0" w:space="0" w:color="auto"/>
          </w:divBdr>
        </w:div>
        <w:div w:id="664296">
          <w:marLeft w:val="0"/>
          <w:marRight w:val="0"/>
          <w:marTop w:val="0"/>
          <w:marBottom w:val="0"/>
          <w:divBdr>
            <w:top w:val="none" w:sz="0" w:space="0" w:color="auto"/>
            <w:left w:val="none" w:sz="0" w:space="0" w:color="auto"/>
            <w:bottom w:val="none" w:sz="0" w:space="0" w:color="auto"/>
            <w:right w:val="none" w:sz="0" w:space="0" w:color="auto"/>
          </w:divBdr>
        </w:div>
        <w:div w:id="892276871">
          <w:marLeft w:val="0"/>
          <w:marRight w:val="0"/>
          <w:marTop w:val="0"/>
          <w:marBottom w:val="0"/>
          <w:divBdr>
            <w:top w:val="none" w:sz="0" w:space="0" w:color="auto"/>
            <w:left w:val="none" w:sz="0" w:space="0" w:color="auto"/>
            <w:bottom w:val="none" w:sz="0" w:space="0" w:color="auto"/>
            <w:right w:val="none" w:sz="0" w:space="0" w:color="auto"/>
          </w:divBdr>
        </w:div>
      </w:divsChild>
    </w:div>
    <w:div w:id="610819710">
      <w:bodyDiv w:val="1"/>
      <w:marLeft w:val="0"/>
      <w:marRight w:val="0"/>
      <w:marTop w:val="0"/>
      <w:marBottom w:val="0"/>
      <w:divBdr>
        <w:top w:val="none" w:sz="0" w:space="0" w:color="auto"/>
        <w:left w:val="none" w:sz="0" w:space="0" w:color="auto"/>
        <w:bottom w:val="none" w:sz="0" w:space="0" w:color="auto"/>
        <w:right w:val="none" w:sz="0" w:space="0" w:color="auto"/>
      </w:divBdr>
    </w:div>
    <w:div w:id="999305985">
      <w:bodyDiv w:val="1"/>
      <w:marLeft w:val="0"/>
      <w:marRight w:val="0"/>
      <w:marTop w:val="0"/>
      <w:marBottom w:val="0"/>
      <w:divBdr>
        <w:top w:val="none" w:sz="0" w:space="0" w:color="auto"/>
        <w:left w:val="none" w:sz="0" w:space="0" w:color="auto"/>
        <w:bottom w:val="none" w:sz="0" w:space="0" w:color="auto"/>
        <w:right w:val="none" w:sz="0" w:space="0" w:color="auto"/>
      </w:divBdr>
      <w:divsChild>
        <w:div w:id="2078356859">
          <w:marLeft w:val="0"/>
          <w:marRight w:val="0"/>
          <w:marTop w:val="0"/>
          <w:marBottom w:val="0"/>
          <w:divBdr>
            <w:top w:val="none" w:sz="0" w:space="0" w:color="auto"/>
            <w:left w:val="none" w:sz="0" w:space="0" w:color="auto"/>
            <w:bottom w:val="none" w:sz="0" w:space="0" w:color="auto"/>
            <w:right w:val="none" w:sz="0" w:space="0" w:color="auto"/>
          </w:divBdr>
        </w:div>
        <w:div w:id="1315063341">
          <w:marLeft w:val="0"/>
          <w:marRight w:val="0"/>
          <w:marTop w:val="0"/>
          <w:marBottom w:val="0"/>
          <w:divBdr>
            <w:top w:val="none" w:sz="0" w:space="0" w:color="auto"/>
            <w:left w:val="none" w:sz="0" w:space="0" w:color="auto"/>
            <w:bottom w:val="none" w:sz="0" w:space="0" w:color="auto"/>
            <w:right w:val="none" w:sz="0" w:space="0" w:color="auto"/>
          </w:divBdr>
        </w:div>
        <w:div w:id="1419865799">
          <w:marLeft w:val="0"/>
          <w:marRight w:val="0"/>
          <w:marTop w:val="0"/>
          <w:marBottom w:val="0"/>
          <w:divBdr>
            <w:top w:val="none" w:sz="0" w:space="0" w:color="auto"/>
            <w:left w:val="none" w:sz="0" w:space="0" w:color="auto"/>
            <w:bottom w:val="none" w:sz="0" w:space="0" w:color="auto"/>
            <w:right w:val="none" w:sz="0" w:space="0" w:color="auto"/>
          </w:divBdr>
        </w:div>
        <w:div w:id="28533868">
          <w:marLeft w:val="0"/>
          <w:marRight w:val="0"/>
          <w:marTop w:val="0"/>
          <w:marBottom w:val="0"/>
          <w:divBdr>
            <w:top w:val="none" w:sz="0" w:space="0" w:color="auto"/>
            <w:left w:val="none" w:sz="0" w:space="0" w:color="auto"/>
            <w:bottom w:val="none" w:sz="0" w:space="0" w:color="auto"/>
            <w:right w:val="none" w:sz="0" w:space="0" w:color="auto"/>
          </w:divBdr>
        </w:div>
      </w:divsChild>
    </w:div>
    <w:div w:id="1035884290">
      <w:bodyDiv w:val="1"/>
      <w:marLeft w:val="0"/>
      <w:marRight w:val="0"/>
      <w:marTop w:val="0"/>
      <w:marBottom w:val="0"/>
      <w:divBdr>
        <w:top w:val="none" w:sz="0" w:space="0" w:color="auto"/>
        <w:left w:val="none" w:sz="0" w:space="0" w:color="auto"/>
        <w:bottom w:val="none" w:sz="0" w:space="0" w:color="auto"/>
        <w:right w:val="none" w:sz="0" w:space="0" w:color="auto"/>
      </w:divBdr>
      <w:divsChild>
        <w:div w:id="398987740">
          <w:marLeft w:val="0"/>
          <w:marRight w:val="0"/>
          <w:marTop w:val="0"/>
          <w:marBottom w:val="0"/>
          <w:divBdr>
            <w:top w:val="none" w:sz="0" w:space="0" w:color="auto"/>
            <w:left w:val="none" w:sz="0" w:space="0" w:color="auto"/>
            <w:bottom w:val="none" w:sz="0" w:space="0" w:color="auto"/>
            <w:right w:val="none" w:sz="0" w:space="0" w:color="auto"/>
          </w:divBdr>
        </w:div>
        <w:div w:id="541287519">
          <w:marLeft w:val="0"/>
          <w:marRight w:val="0"/>
          <w:marTop w:val="0"/>
          <w:marBottom w:val="0"/>
          <w:divBdr>
            <w:top w:val="none" w:sz="0" w:space="0" w:color="auto"/>
            <w:left w:val="none" w:sz="0" w:space="0" w:color="auto"/>
            <w:bottom w:val="none" w:sz="0" w:space="0" w:color="auto"/>
            <w:right w:val="none" w:sz="0" w:space="0" w:color="auto"/>
          </w:divBdr>
        </w:div>
      </w:divsChild>
    </w:div>
    <w:div w:id="1157305286">
      <w:bodyDiv w:val="1"/>
      <w:marLeft w:val="0"/>
      <w:marRight w:val="0"/>
      <w:marTop w:val="0"/>
      <w:marBottom w:val="0"/>
      <w:divBdr>
        <w:top w:val="none" w:sz="0" w:space="0" w:color="auto"/>
        <w:left w:val="none" w:sz="0" w:space="0" w:color="auto"/>
        <w:bottom w:val="none" w:sz="0" w:space="0" w:color="auto"/>
        <w:right w:val="none" w:sz="0" w:space="0" w:color="auto"/>
      </w:divBdr>
      <w:divsChild>
        <w:div w:id="1982609306">
          <w:marLeft w:val="0"/>
          <w:marRight w:val="0"/>
          <w:marTop w:val="0"/>
          <w:marBottom w:val="0"/>
          <w:divBdr>
            <w:top w:val="none" w:sz="0" w:space="0" w:color="auto"/>
            <w:left w:val="none" w:sz="0" w:space="0" w:color="auto"/>
            <w:bottom w:val="none" w:sz="0" w:space="0" w:color="auto"/>
            <w:right w:val="none" w:sz="0" w:space="0" w:color="auto"/>
          </w:divBdr>
        </w:div>
        <w:div w:id="491022902">
          <w:marLeft w:val="0"/>
          <w:marRight w:val="0"/>
          <w:marTop w:val="0"/>
          <w:marBottom w:val="0"/>
          <w:divBdr>
            <w:top w:val="none" w:sz="0" w:space="0" w:color="auto"/>
            <w:left w:val="none" w:sz="0" w:space="0" w:color="auto"/>
            <w:bottom w:val="none" w:sz="0" w:space="0" w:color="auto"/>
            <w:right w:val="none" w:sz="0" w:space="0" w:color="auto"/>
          </w:divBdr>
        </w:div>
        <w:div w:id="1312293702">
          <w:marLeft w:val="0"/>
          <w:marRight w:val="0"/>
          <w:marTop w:val="0"/>
          <w:marBottom w:val="0"/>
          <w:divBdr>
            <w:top w:val="none" w:sz="0" w:space="0" w:color="auto"/>
            <w:left w:val="none" w:sz="0" w:space="0" w:color="auto"/>
            <w:bottom w:val="none" w:sz="0" w:space="0" w:color="auto"/>
            <w:right w:val="none" w:sz="0" w:space="0" w:color="auto"/>
          </w:divBdr>
        </w:div>
        <w:div w:id="515582598">
          <w:marLeft w:val="0"/>
          <w:marRight w:val="0"/>
          <w:marTop w:val="0"/>
          <w:marBottom w:val="0"/>
          <w:divBdr>
            <w:top w:val="none" w:sz="0" w:space="0" w:color="auto"/>
            <w:left w:val="none" w:sz="0" w:space="0" w:color="auto"/>
            <w:bottom w:val="none" w:sz="0" w:space="0" w:color="auto"/>
            <w:right w:val="none" w:sz="0" w:space="0" w:color="auto"/>
          </w:divBdr>
        </w:div>
        <w:div w:id="1638952801">
          <w:marLeft w:val="0"/>
          <w:marRight w:val="0"/>
          <w:marTop w:val="0"/>
          <w:marBottom w:val="0"/>
          <w:divBdr>
            <w:top w:val="none" w:sz="0" w:space="0" w:color="auto"/>
            <w:left w:val="none" w:sz="0" w:space="0" w:color="auto"/>
            <w:bottom w:val="none" w:sz="0" w:space="0" w:color="auto"/>
            <w:right w:val="none" w:sz="0" w:space="0" w:color="auto"/>
          </w:divBdr>
        </w:div>
        <w:div w:id="277612291">
          <w:marLeft w:val="0"/>
          <w:marRight w:val="0"/>
          <w:marTop w:val="0"/>
          <w:marBottom w:val="0"/>
          <w:divBdr>
            <w:top w:val="none" w:sz="0" w:space="0" w:color="auto"/>
            <w:left w:val="none" w:sz="0" w:space="0" w:color="auto"/>
            <w:bottom w:val="none" w:sz="0" w:space="0" w:color="auto"/>
            <w:right w:val="none" w:sz="0" w:space="0" w:color="auto"/>
          </w:divBdr>
        </w:div>
        <w:div w:id="76489118">
          <w:marLeft w:val="0"/>
          <w:marRight w:val="0"/>
          <w:marTop w:val="0"/>
          <w:marBottom w:val="0"/>
          <w:divBdr>
            <w:top w:val="none" w:sz="0" w:space="0" w:color="auto"/>
            <w:left w:val="none" w:sz="0" w:space="0" w:color="auto"/>
            <w:bottom w:val="none" w:sz="0" w:space="0" w:color="auto"/>
            <w:right w:val="none" w:sz="0" w:space="0" w:color="auto"/>
          </w:divBdr>
        </w:div>
        <w:div w:id="753161366">
          <w:marLeft w:val="0"/>
          <w:marRight w:val="0"/>
          <w:marTop w:val="0"/>
          <w:marBottom w:val="0"/>
          <w:divBdr>
            <w:top w:val="none" w:sz="0" w:space="0" w:color="auto"/>
            <w:left w:val="none" w:sz="0" w:space="0" w:color="auto"/>
            <w:bottom w:val="none" w:sz="0" w:space="0" w:color="auto"/>
            <w:right w:val="none" w:sz="0" w:space="0" w:color="auto"/>
          </w:divBdr>
        </w:div>
        <w:div w:id="414864264">
          <w:marLeft w:val="0"/>
          <w:marRight w:val="0"/>
          <w:marTop w:val="0"/>
          <w:marBottom w:val="0"/>
          <w:divBdr>
            <w:top w:val="none" w:sz="0" w:space="0" w:color="auto"/>
            <w:left w:val="none" w:sz="0" w:space="0" w:color="auto"/>
            <w:bottom w:val="none" w:sz="0" w:space="0" w:color="auto"/>
            <w:right w:val="none" w:sz="0" w:space="0" w:color="auto"/>
          </w:divBdr>
        </w:div>
        <w:div w:id="910312354">
          <w:marLeft w:val="0"/>
          <w:marRight w:val="0"/>
          <w:marTop w:val="0"/>
          <w:marBottom w:val="0"/>
          <w:divBdr>
            <w:top w:val="none" w:sz="0" w:space="0" w:color="auto"/>
            <w:left w:val="none" w:sz="0" w:space="0" w:color="auto"/>
            <w:bottom w:val="none" w:sz="0" w:space="0" w:color="auto"/>
            <w:right w:val="none" w:sz="0" w:space="0" w:color="auto"/>
          </w:divBdr>
        </w:div>
        <w:div w:id="977493832">
          <w:marLeft w:val="0"/>
          <w:marRight w:val="0"/>
          <w:marTop w:val="0"/>
          <w:marBottom w:val="0"/>
          <w:divBdr>
            <w:top w:val="none" w:sz="0" w:space="0" w:color="auto"/>
            <w:left w:val="none" w:sz="0" w:space="0" w:color="auto"/>
            <w:bottom w:val="none" w:sz="0" w:space="0" w:color="auto"/>
            <w:right w:val="none" w:sz="0" w:space="0" w:color="auto"/>
          </w:divBdr>
        </w:div>
        <w:div w:id="1939215762">
          <w:marLeft w:val="0"/>
          <w:marRight w:val="0"/>
          <w:marTop w:val="0"/>
          <w:marBottom w:val="0"/>
          <w:divBdr>
            <w:top w:val="none" w:sz="0" w:space="0" w:color="auto"/>
            <w:left w:val="none" w:sz="0" w:space="0" w:color="auto"/>
            <w:bottom w:val="none" w:sz="0" w:space="0" w:color="auto"/>
            <w:right w:val="none" w:sz="0" w:space="0" w:color="auto"/>
          </w:divBdr>
        </w:div>
        <w:div w:id="550964137">
          <w:marLeft w:val="0"/>
          <w:marRight w:val="0"/>
          <w:marTop w:val="0"/>
          <w:marBottom w:val="0"/>
          <w:divBdr>
            <w:top w:val="none" w:sz="0" w:space="0" w:color="auto"/>
            <w:left w:val="none" w:sz="0" w:space="0" w:color="auto"/>
            <w:bottom w:val="none" w:sz="0" w:space="0" w:color="auto"/>
            <w:right w:val="none" w:sz="0" w:space="0" w:color="auto"/>
          </w:divBdr>
        </w:div>
        <w:div w:id="1871454586">
          <w:marLeft w:val="0"/>
          <w:marRight w:val="0"/>
          <w:marTop w:val="0"/>
          <w:marBottom w:val="0"/>
          <w:divBdr>
            <w:top w:val="none" w:sz="0" w:space="0" w:color="auto"/>
            <w:left w:val="none" w:sz="0" w:space="0" w:color="auto"/>
            <w:bottom w:val="none" w:sz="0" w:space="0" w:color="auto"/>
            <w:right w:val="none" w:sz="0" w:space="0" w:color="auto"/>
          </w:divBdr>
        </w:div>
        <w:div w:id="1444611070">
          <w:marLeft w:val="0"/>
          <w:marRight w:val="0"/>
          <w:marTop w:val="0"/>
          <w:marBottom w:val="0"/>
          <w:divBdr>
            <w:top w:val="none" w:sz="0" w:space="0" w:color="auto"/>
            <w:left w:val="none" w:sz="0" w:space="0" w:color="auto"/>
            <w:bottom w:val="none" w:sz="0" w:space="0" w:color="auto"/>
            <w:right w:val="none" w:sz="0" w:space="0" w:color="auto"/>
          </w:divBdr>
        </w:div>
        <w:div w:id="551500686">
          <w:marLeft w:val="0"/>
          <w:marRight w:val="0"/>
          <w:marTop w:val="0"/>
          <w:marBottom w:val="0"/>
          <w:divBdr>
            <w:top w:val="none" w:sz="0" w:space="0" w:color="auto"/>
            <w:left w:val="none" w:sz="0" w:space="0" w:color="auto"/>
            <w:bottom w:val="none" w:sz="0" w:space="0" w:color="auto"/>
            <w:right w:val="none" w:sz="0" w:space="0" w:color="auto"/>
          </w:divBdr>
        </w:div>
        <w:div w:id="1253660603">
          <w:marLeft w:val="0"/>
          <w:marRight w:val="0"/>
          <w:marTop w:val="0"/>
          <w:marBottom w:val="0"/>
          <w:divBdr>
            <w:top w:val="none" w:sz="0" w:space="0" w:color="auto"/>
            <w:left w:val="none" w:sz="0" w:space="0" w:color="auto"/>
            <w:bottom w:val="none" w:sz="0" w:space="0" w:color="auto"/>
            <w:right w:val="none" w:sz="0" w:space="0" w:color="auto"/>
          </w:divBdr>
        </w:div>
        <w:div w:id="1404379089">
          <w:marLeft w:val="0"/>
          <w:marRight w:val="0"/>
          <w:marTop w:val="0"/>
          <w:marBottom w:val="0"/>
          <w:divBdr>
            <w:top w:val="none" w:sz="0" w:space="0" w:color="auto"/>
            <w:left w:val="none" w:sz="0" w:space="0" w:color="auto"/>
            <w:bottom w:val="none" w:sz="0" w:space="0" w:color="auto"/>
            <w:right w:val="none" w:sz="0" w:space="0" w:color="auto"/>
          </w:divBdr>
        </w:div>
        <w:div w:id="871384252">
          <w:marLeft w:val="0"/>
          <w:marRight w:val="0"/>
          <w:marTop w:val="0"/>
          <w:marBottom w:val="0"/>
          <w:divBdr>
            <w:top w:val="none" w:sz="0" w:space="0" w:color="auto"/>
            <w:left w:val="none" w:sz="0" w:space="0" w:color="auto"/>
            <w:bottom w:val="none" w:sz="0" w:space="0" w:color="auto"/>
            <w:right w:val="none" w:sz="0" w:space="0" w:color="auto"/>
          </w:divBdr>
        </w:div>
        <w:div w:id="241568340">
          <w:marLeft w:val="0"/>
          <w:marRight w:val="0"/>
          <w:marTop w:val="0"/>
          <w:marBottom w:val="0"/>
          <w:divBdr>
            <w:top w:val="none" w:sz="0" w:space="0" w:color="auto"/>
            <w:left w:val="none" w:sz="0" w:space="0" w:color="auto"/>
            <w:bottom w:val="none" w:sz="0" w:space="0" w:color="auto"/>
            <w:right w:val="none" w:sz="0" w:space="0" w:color="auto"/>
          </w:divBdr>
        </w:div>
        <w:div w:id="1372265089">
          <w:marLeft w:val="0"/>
          <w:marRight w:val="0"/>
          <w:marTop w:val="0"/>
          <w:marBottom w:val="0"/>
          <w:divBdr>
            <w:top w:val="none" w:sz="0" w:space="0" w:color="auto"/>
            <w:left w:val="none" w:sz="0" w:space="0" w:color="auto"/>
            <w:bottom w:val="none" w:sz="0" w:space="0" w:color="auto"/>
            <w:right w:val="none" w:sz="0" w:space="0" w:color="auto"/>
          </w:divBdr>
        </w:div>
        <w:div w:id="1625498087">
          <w:marLeft w:val="0"/>
          <w:marRight w:val="0"/>
          <w:marTop w:val="0"/>
          <w:marBottom w:val="0"/>
          <w:divBdr>
            <w:top w:val="none" w:sz="0" w:space="0" w:color="auto"/>
            <w:left w:val="none" w:sz="0" w:space="0" w:color="auto"/>
            <w:bottom w:val="none" w:sz="0" w:space="0" w:color="auto"/>
            <w:right w:val="none" w:sz="0" w:space="0" w:color="auto"/>
          </w:divBdr>
        </w:div>
        <w:div w:id="1067921281">
          <w:marLeft w:val="0"/>
          <w:marRight w:val="0"/>
          <w:marTop w:val="0"/>
          <w:marBottom w:val="0"/>
          <w:divBdr>
            <w:top w:val="none" w:sz="0" w:space="0" w:color="auto"/>
            <w:left w:val="none" w:sz="0" w:space="0" w:color="auto"/>
            <w:bottom w:val="none" w:sz="0" w:space="0" w:color="auto"/>
            <w:right w:val="none" w:sz="0" w:space="0" w:color="auto"/>
          </w:divBdr>
        </w:div>
        <w:div w:id="13847829">
          <w:marLeft w:val="0"/>
          <w:marRight w:val="0"/>
          <w:marTop w:val="0"/>
          <w:marBottom w:val="0"/>
          <w:divBdr>
            <w:top w:val="none" w:sz="0" w:space="0" w:color="auto"/>
            <w:left w:val="none" w:sz="0" w:space="0" w:color="auto"/>
            <w:bottom w:val="none" w:sz="0" w:space="0" w:color="auto"/>
            <w:right w:val="none" w:sz="0" w:space="0" w:color="auto"/>
          </w:divBdr>
        </w:div>
        <w:div w:id="902368836">
          <w:marLeft w:val="0"/>
          <w:marRight w:val="0"/>
          <w:marTop w:val="0"/>
          <w:marBottom w:val="0"/>
          <w:divBdr>
            <w:top w:val="none" w:sz="0" w:space="0" w:color="auto"/>
            <w:left w:val="none" w:sz="0" w:space="0" w:color="auto"/>
            <w:bottom w:val="none" w:sz="0" w:space="0" w:color="auto"/>
            <w:right w:val="none" w:sz="0" w:space="0" w:color="auto"/>
          </w:divBdr>
        </w:div>
        <w:div w:id="1068184933">
          <w:marLeft w:val="0"/>
          <w:marRight w:val="0"/>
          <w:marTop w:val="0"/>
          <w:marBottom w:val="0"/>
          <w:divBdr>
            <w:top w:val="none" w:sz="0" w:space="0" w:color="auto"/>
            <w:left w:val="none" w:sz="0" w:space="0" w:color="auto"/>
            <w:bottom w:val="none" w:sz="0" w:space="0" w:color="auto"/>
            <w:right w:val="none" w:sz="0" w:space="0" w:color="auto"/>
          </w:divBdr>
        </w:div>
        <w:div w:id="125709154">
          <w:marLeft w:val="0"/>
          <w:marRight w:val="0"/>
          <w:marTop w:val="0"/>
          <w:marBottom w:val="0"/>
          <w:divBdr>
            <w:top w:val="none" w:sz="0" w:space="0" w:color="auto"/>
            <w:left w:val="none" w:sz="0" w:space="0" w:color="auto"/>
            <w:bottom w:val="none" w:sz="0" w:space="0" w:color="auto"/>
            <w:right w:val="none" w:sz="0" w:space="0" w:color="auto"/>
          </w:divBdr>
        </w:div>
        <w:div w:id="1874533973">
          <w:marLeft w:val="0"/>
          <w:marRight w:val="0"/>
          <w:marTop w:val="0"/>
          <w:marBottom w:val="0"/>
          <w:divBdr>
            <w:top w:val="none" w:sz="0" w:space="0" w:color="auto"/>
            <w:left w:val="none" w:sz="0" w:space="0" w:color="auto"/>
            <w:bottom w:val="none" w:sz="0" w:space="0" w:color="auto"/>
            <w:right w:val="none" w:sz="0" w:space="0" w:color="auto"/>
          </w:divBdr>
        </w:div>
      </w:divsChild>
    </w:div>
    <w:div w:id="1313098966">
      <w:bodyDiv w:val="1"/>
      <w:marLeft w:val="0"/>
      <w:marRight w:val="0"/>
      <w:marTop w:val="0"/>
      <w:marBottom w:val="0"/>
      <w:divBdr>
        <w:top w:val="none" w:sz="0" w:space="0" w:color="auto"/>
        <w:left w:val="none" w:sz="0" w:space="0" w:color="auto"/>
        <w:bottom w:val="none" w:sz="0" w:space="0" w:color="auto"/>
        <w:right w:val="none" w:sz="0" w:space="0" w:color="auto"/>
      </w:divBdr>
      <w:divsChild>
        <w:div w:id="2105832160">
          <w:marLeft w:val="0"/>
          <w:marRight w:val="0"/>
          <w:marTop w:val="0"/>
          <w:marBottom w:val="0"/>
          <w:divBdr>
            <w:top w:val="none" w:sz="0" w:space="0" w:color="auto"/>
            <w:left w:val="none" w:sz="0" w:space="0" w:color="auto"/>
            <w:bottom w:val="none" w:sz="0" w:space="0" w:color="auto"/>
            <w:right w:val="none" w:sz="0" w:space="0" w:color="auto"/>
          </w:divBdr>
        </w:div>
        <w:div w:id="634986698">
          <w:marLeft w:val="0"/>
          <w:marRight w:val="0"/>
          <w:marTop w:val="0"/>
          <w:marBottom w:val="0"/>
          <w:divBdr>
            <w:top w:val="none" w:sz="0" w:space="0" w:color="auto"/>
            <w:left w:val="none" w:sz="0" w:space="0" w:color="auto"/>
            <w:bottom w:val="none" w:sz="0" w:space="0" w:color="auto"/>
            <w:right w:val="none" w:sz="0" w:space="0" w:color="auto"/>
          </w:divBdr>
        </w:div>
        <w:div w:id="1941063087">
          <w:marLeft w:val="0"/>
          <w:marRight w:val="0"/>
          <w:marTop w:val="0"/>
          <w:marBottom w:val="0"/>
          <w:divBdr>
            <w:top w:val="none" w:sz="0" w:space="0" w:color="auto"/>
            <w:left w:val="none" w:sz="0" w:space="0" w:color="auto"/>
            <w:bottom w:val="none" w:sz="0" w:space="0" w:color="auto"/>
            <w:right w:val="none" w:sz="0" w:space="0" w:color="auto"/>
          </w:divBdr>
        </w:div>
        <w:div w:id="1534729495">
          <w:marLeft w:val="0"/>
          <w:marRight w:val="0"/>
          <w:marTop w:val="0"/>
          <w:marBottom w:val="0"/>
          <w:divBdr>
            <w:top w:val="none" w:sz="0" w:space="0" w:color="auto"/>
            <w:left w:val="none" w:sz="0" w:space="0" w:color="auto"/>
            <w:bottom w:val="none" w:sz="0" w:space="0" w:color="auto"/>
            <w:right w:val="none" w:sz="0" w:space="0" w:color="auto"/>
          </w:divBdr>
        </w:div>
        <w:div w:id="103574014">
          <w:marLeft w:val="0"/>
          <w:marRight w:val="0"/>
          <w:marTop w:val="0"/>
          <w:marBottom w:val="0"/>
          <w:divBdr>
            <w:top w:val="none" w:sz="0" w:space="0" w:color="auto"/>
            <w:left w:val="none" w:sz="0" w:space="0" w:color="auto"/>
            <w:bottom w:val="none" w:sz="0" w:space="0" w:color="auto"/>
            <w:right w:val="none" w:sz="0" w:space="0" w:color="auto"/>
          </w:divBdr>
        </w:div>
      </w:divsChild>
    </w:div>
    <w:div w:id="1524399578">
      <w:bodyDiv w:val="1"/>
      <w:marLeft w:val="0"/>
      <w:marRight w:val="0"/>
      <w:marTop w:val="0"/>
      <w:marBottom w:val="0"/>
      <w:divBdr>
        <w:top w:val="none" w:sz="0" w:space="0" w:color="auto"/>
        <w:left w:val="none" w:sz="0" w:space="0" w:color="auto"/>
        <w:bottom w:val="none" w:sz="0" w:space="0" w:color="auto"/>
        <w:right w:val="none" w:sz="0" w:space="0" w:color="auto"/>
      </w:divBdr>
      <w:divsChild>
        <w:div w:id="698549601">
          <w:marLeft w:val="0"/>
          <w:marRight w:val="0"/>
          <w:marTop w:val="0"/>
          <w:marBottom w:val="0"/>
          <w:divBdr>
            <w:top w:val="none" w:sz="0" w:space="0" w:color="auto"/>
            <w:left w:val="none" w:sz="0" w:space="0" w:color="auto"/>
            <w:bottom w:val="none" w:sz="0" w:space="0" w:color="auto"/>
            <w:right w:val="none" w:sz="0" w:space="0" w:color="auto"/>
          </w:divBdr>
        </w:div>
      </w:divsChild>
    </w:div>
    <w:div w:id="1559365055">
      <w:bodyDiv w:val="1"/>
      <w:marLeft w:val="0"/>
      <w:marRight w:val="0"/>
      <w:marTop w:val="0"/>
      <w:marBottom w:val="0"/>
      <w:divBdr>
        <w:top w:val="none" w:sz="0" w:space="0" w:color="auto"/>
        <w:left w:val="none" w:sz="0" w:space="0" w:color="auto"/>
        <w:bottom w:val="none" w:sz="0" w:space="0" w:color="auto"/>
        <w:right w:val="none" w:sz="0" w:space="0" w:color="auto"/>
      </w:divBdr>
    </w:div>
    <w:div w:id="1699041568">
      <w:bodyDiv w:val="1"/>
      <w:marLeft w:val="0"/>
      <w:marRight w:val="0"/>
      <w:marTop w:val="0"/>
      <w:marBottom w:val="0"/>
      <w:divBdr>
        <w:top w:val="none" w:sz="0" w:space="0" w:color="auto"/>
        <w:left w:val="none" w:sz="0" w:space="0" w:color="auto"/>
        <w:bottom w:val="none" w:sz="0" w:space="0" w:color="auto"/>
        <w:right w:val="none" w:sz="0" w:space="0" w:color="auto"/>
      </w:divBdr>
      <w:divsChild>
        <w:div w:id="1328941888">
          <w:marLeft w:val="0"/>
          <w:marRight w:val="0"/>
          <w:marTop w:val="0"/>
          <w:marBottom w:val="0"/>
          <w:divBdr>
            <w:top w:val="none" w:sz="0" w:space="0" w:color="auto"/>
            <w:left w:val="none" w:sz="0" w:space="0" w:color="auto"/>
            <w:bottom w:val="none" w:sz="0" w:space="0" w:color="auto"/>
            <w:right w:val="none" w:sz="0" w:space="0" w:color="auto"/>
          </w:divBdr>
        </w:div>
        <w:div w:id="620189908">
          <w:marLeft w:val="0"/>
          <w:marRight w:val="0"/>
          <w:marTop w:val="0"/>
          <w:marBottom w:val="0"/>
          <w:divBdr>
            <w:top w:val="none" w:sz="0" w:space="0" w:color="auto"/>
            <w:left w:val="none" w:sz="0" w:space="0" w:color="auto"/>
            <w:bottom w:val="none" w:sz="0" w:space="0" w:color="auto"/>
            <w:right w:val="none" w:sz="0" w:space="0" w:color="auto"/>
          </w:divBdr>
        </w:div>
      </w:divsChild>
    </w:div>
    <w:div w:id="1782988596">
      <w:bodyDiv w:val="1"/>
      <w:marLeft w:val="0"/>
      <w:marRight w:val="0"/>
      <w:marTop w:val="0"/>
      <w:marBottom w:val="0"/>
      <w:divBdr>
        <w:top w:val="none" w:sz="0" w:space="0" w:color="auto"/>
        <w:left w:val="none" w:sz="0" w:space="0" w:color="auto"/>
        <w:bottom w:val="none" w:sz="0" w:space="0" w:color="auto"/>
        <w:right w:val="none" w:sz="0" w:space="0" w:color="auto"/>
      </w:divBdr>
    </w:div>
    <w:div w:id="2027554849">
      <w:bodyDiv w:val="1"/>
      <w:marLeft w:val="0"/>
      <w:marRight w:val="0"/>
      <w:marTop w:val="0"/>
      <w:marBottom w:val="0"/>
      <w:divBdr>
        <w:top w:val="none" w:sz="0" w:space="0" w:color="auto"/>
        <w:left w:val="none" w:sz="0" w:space="0" w:color="auto"/>
        <w:bottom w:val="none" w:sz="0" w:space="0" w:color="auto"/>
        <w:right w:val="none" w:sz="0" w:space="0" w:color="auto"/>
      </w:divBdr>
      <w:divsChild>
        <w:div w:id="547300043">
          <w:marLeft w:val="0"/>
          <w:marRight w:val="0"/>
          <w:marTop w:val="0"/>
          <w:marBottom w:val="0"/>
          <w:divBdr>
            <w:top w:val="none" w:sz="0" w:space="0" w:color="auto"/>
            <w:left w:val="none" w:sz="0" w:space="0" w:color="auto"/>
            <w:bottom w:val="none" w:sz="0" w:space="0" w:color="auto"/>
            <w:right w:val="none" w:sz="0" w:space="0" w:color="auto"/>
          </w:divBdr>
        </w:div>
        <w:div w:id="1337539977">
          <w:marLeft w:val="0"/>
          <w:marRight w:val="0"/>
          <w:marTop w:val="0"/>
          <w:marBottom w:val="0"/>
          <w:divBdr>
            <w:top w:val="none" w:sz="0" w:space="0" w:color="auto"/>
            <w:left w:val="none" w:sz="0" w:space="0" w:color="auto"/>
            <w:bottom w:val="none" w:sz="0" w:space="0" w:color="auto"/>
            <w:right w:val="none" w:sz="0" w:space="0" w:color="auto"/>
          </w:divBdr>
        </w:div>
        <w:div w:id="1028409032">
          <w:marLeft w:val="0"/>
          <w:marRight w:val="0"/>
          <w:marTop w:val="0"/>
          <w:marBottom w:val="0"/>
          <w:divBdr>
            <w:top w:val="none" w:sz="0" w:space="0" w:color="auto"/>
            <w:left w:val="none" w:sz="0" w:space="0" w:color="auto"/>
            <w:bottom w:val="none" w:sz="0" w:space="0" w:color="auto"/>
            <w:right w:val="none" w:sz="0" w:space="0" w:color="auto"/>
          </w:divBdr>
        </w:div>
        <w:div w:id="2463118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iTe07</b:Tag>
    <b:SourceType>InternetSite</b:SourceType>
    <b:Guid>{5B5BA793-322E-4296-A246-57F6447B4B2C}</b:Guid>
    <b:Title>AGPL - GNU AFFERO GENERAL PUBLIC LICENSE</b:Title>
    <b:InternetSiteTitle>AGPL - GNU AFFERO GENERAL PUBLIC LICENSE</b:InternetSiteTitle>
    <b:Year>2007</b:Year>
    <b:Month>November</b:Month>
    <b:Day>19</b:Day>
    <b:YearAccessed>2019</b:YearAccessed>
    <b:MonthAccessed>Juli</b:MonthAccessed>
    <b:DayAccessed>7</b:DayAccessed>
    <b:URL>https://itextpdf.com/de/how-buy/legal/agpl-gnu-affero-general-public-license</b:URL>
    <b:Author>
      <b:Author>
        <b:Corporate>iText</b:Corporate>
      </b:Author>
    </b:Author>
    <b:RefOrder>1</b:RefOrder>
  </b:Source>
</b:Sources>
</file>

<file path=customXml/itemProps1.xml><?xml version="1.0" encoding="utf-8"?>
<ds:datastoreItem xmlns:ds="http://schemas.openxmlformats.org/officeDocument/2006/customXml" ds:itemID="{11892393-9E11-4849-973A-E1646D3D1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3292</Words>
  <Characters>20740</Characters>
  <Application>Microsoft Office Word</Application>
  <DocSecurity>0</DocSecurity>
  <Lines>172</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nba</dc:creator>
  <cp:keywords/>
  <dc:description/>
  <cp:lastModifiedBy>Nils Bauer</cp:lastModifiedBy>
  <cp:revision>37</cp:revision>
  <cp:lastPrinted>2020-11-09T15:08:00Z</cp:lastPrinted>
  <dcterms:created xsi:type="dcterms:W3CDTF">2020-07-14T14:42:00Z</dcterms:created>
  <dcterms:modified xsi:type="dcterms:W3CDTF">2020-11-10T13:32:00Z</dcterms:modified>
</cp:coreProperties>
</file>